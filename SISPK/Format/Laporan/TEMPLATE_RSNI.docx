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ED" w:rsidRDefault="00BA56ED" w:rsidP="00D04AA8"/>
    <w:p w:rsidR="00D04AA8" w:rsidRDefault="00D04AA8" w:rsidP="00D04AA8"/>
    <w:p w:rsidR="00D04AA8" w:rsidRDefault="00D04AA8" w:rsidP="00D04AA8"/>
    <w:p w:rsidR="00D04AA8" w:rsidRDefault="00D04AA8" w:rsidP="00D04AA8"/>
    <w:p w:rsidR="00D04AA8" w:rsidRDefault="00D04AA8" w:rsidP="00D04AA8"/>
    <w:p w:rsidR="004E6994" w:rsidRDefault="004E6994" w:rsidP="00D04AA8"/>
    <w:p w:rsidR="00860552" w:rsidRDefault="00860552" w:rsidP="00D04AA8"/>
    <w:p w:rsidR="00860552" w:rsidRDefault="00860552" w:rsidP="00D04AA8"/>
    <w:p w:rsidR="004E6994" w:rsidRPr="003E763C" w:rsidRDefault="003E763C" w:rsidP="00EB6B00">
      <w:pPr>
        <w:spacing w:after="0"/>
        <w:jc w:val="center"/>
      </w:pPr>
      <w:r>
        <w:rPr>
          <w:b/>
          <w:sz w:val="36"/>
          <w:szCs w:val="36"/>
        </w:rPr>
        <w:t>JUDUL_PNPS</w:t>
      </w:r>
    </w:p>
    <w:p w:rsidR="004E6994" w:rsidRDefault="004E6994" w:rsidP="00EB6B00">
      <w:pPr>
        <w:spacing w:after="0"/>
        <w:jc w:val="center"/>
        <w:rPr>
          <w:b/>
          <w:sz w:val="28"/>
          <w:szCs w:val="28"/>
        </w:rPr>
      </w:pPr>
    </w:p>
    <w:p w:rsidR="004E6994" w:rsidRPr="004E6994" w:rsidRDefault="00E644B9" w:rsidP="00EB6B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C75254">
        <w:rPr>
          <w:b/>
          <w:sz w:val="28"/>
          <w:szCs w:val="28"/>
          <w:lang w:val="id-ID"/>
        </w:rPr>
        <w:t>...no acuan standar internasional....</w:t>
      </w:r>
      <w:r w:rsidR="00647A1F">
        <w:rPr>
          <w:b/>
          <w:sz w:val="28"/>
          <w:szCs w:val="28"/>
          <w:lang w:val="id-ID"/>
        </w:rPr>
        <w:t xml:space="preserve">, </w:t>
      </w:r>
      <w:r w:rsidR="004E6994" w:rsidRPr="004E6994">
        <w:rPr>
          <w:b/>
          <w:sz w:val="28"/>
          <w:szCs w:val="28"/>
        </w:rPr>
        <w:t>IDT</w:t>
      </w:r>
      <w:r w:rsidR="00C75254">
        <w:rPr>
          <w:b/>
          <w:sz w:val="28"/>
          <w:szCs w:val="28"/>
          <w:lang w:val="id-ID"/>
        </w:rPr>
        <w:t>/MOD</w:t>
      </w:r>
      <w:r w:rsidR="004E6994" w:rsidRPr="004E6994">
        <w:rPr>
          <w:b/>
          <w:sz w:val="28"/>
          <w:szCs w:val="28"/>
        </w:rPr>
        <w:t>)</w:t>
      </w:r>
    </w:p>
    <w:p w:rsidR="004E6994" w:rsidRDefault="004E6994" w:rsidP="00EB6B00">
      <w:pPr>
        <w:spacing w:after="0"/>
      </w:pPr>
    </w:p>
    <w:p w:rsidR="004E6994" w:rsidRDefault="004E6994" w:rsidP="00D04AA8"/>
    <w:p w:rsidR="004E6994" w:rsidRDefault="004E6994" w:rsidP="00D04AA8"/>
    <w:p w:rsidR="004E6994" w:rsidRDefault="004E6994" w:rsidP="00D04AA8"/>
    <w:p w:rsidR="004E6994" w:rsidRDefault="004E6994" w:rsidP="00D04AA8"/>
    <w:p w:rsidR="004E6994" w:rsidRDefault="004E6994" w:rsidP="001621C5">
      <w:pPr>
        <w:tabs>
          <w:tab w:val="left" w:pos="3867"/>
        </w:tabs>
      </w:pPr>
    </w:p>
    <w:p w:rsidR="004E6994" w:rsidRDefault="004E6994" w:rsidP="00D04AA8"/>
    <w:p w:rsidR="004E6994" w:rsidRDefault="004E6994" w:rsidP="00D04AA8"/>
    <w:p w:rsidR="00D04AA8" w:rsidRDefault="00D04AA8" w:rsidP="00D04AA8"/>
    <w:p w:rsidR="00BA56ED" w:rsidRDefault="00BA56ED" w:rsidP="00D04AA8">
      <w:pPr>
        <w:sectPr w:rsidR="00BA56ED" w:rsidSect="003D26D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 w:code="9"/>
          <w:pgMar w:top="1701" w:right="1134" w:bottom="1134" w:left="1701" w:header="851" w:footer="737" w:gutter="0"/>
          <w:cols w:space="708"/>
          <w:docGrid w:linePitch="360"/>
        </w:sectPr>
      </w:pPr>
    </w:p>
    <w:p w:rsidR="00BA56ED" w:rsidRPr="00EB6B00" w:rsidRDefault="00BA56ED" w:rsidP="00EB6B00">
      <w:pPr>
        <w:pStyle w:val="daftar"/>
      </w:pPr>
      <w:bookmarkStart w:id="0" w:name="_Toc348441001"/>
      <w:r w:rsidRPr="00EB6B00">
        <w:lastRenderedPageBreak/>
        <w:t xml:space="preserve">Daftar </w:t>
      </w:r>
      <w:r w:rsidR="00EB6B00" w:rsidRPr="00EB6B00">
        <w:t>i</w:t>
      </w:r>
      <w:r w:rsidRPr="00EB6B00">
        <w:t>si</w:t>
      </w:r>
      <w:bookmarkEnd w:id="0"/>
    </w:p>
    <w:p w:rsidR="00BA56ED" w:rsidRDefault="00BA56ED" w:rsidP="00C80850">
      <w:pPr>
        <w:spacing w:after="0"/>
      </w:pPr>
    </w:p>
    <w:p w:rsidR="006F0935" w:rsidRDefault="006F0935" w:rsidP="00C80850">
      <w:pPr>
        <w:pStyle w:val="TOC1"/>
        <w:rPr>
          <w:lang w:val="id-ID"/>
        </w:rPr>
      </w:pPr>
    </w:p>
    <w:p w:rsidR="00E95727" w:rsidRPr="00E95727" w:rsidRDefault="00E95727" w:rsidP="00C80850">
      <w:pPr>
        <w:pStyle w:val="TOC1"/>
        <w:rPr>
          <w:lang w:val="id-ID"/>
        </w:rPr>
      </w:pPr>
    </w:p>
    <w:p w:rsidR="0085573F" w:rsidRPr="0085573F" w:rsidRDefault="005D472D" w:rsidP="0085573F">
      <w:pPr>
        <w:pStyle w:val="TOC1"/>
        <w:tabs>
          <w:tab w:val="clear" w:pos="9071"/>
          <w:tab w:val="right" w:leader="dot" w:pos="9072"/>
        </w:tabs>
        <w:rPr>
          <w:rFonts w:ascii="Calibri" w:eastAsia="Times New Roman" w:hAnsi="Calibri"/>
          <w:noProof/>
          <w:color w:val="000000"/>
          <w:szCs w:val="22"/>
          <w:lang w:val="en-US"/>
        </w:rPr>
      </w:pPr>
      <w:hyperlink w:anchor="_Toc348447259" w:history="1">
        <w:r w:rsidR="0085573F" w:rsidRPr="0085573F">
          <w:rPr>
            <w:rStyle w:val="Hyperlink"/>
            <w:noProof/>
            <w:color w:val="000000"/>
            <w:u w:val="none"/>
          </w:rPr>
          <w:t>Daftar isi</w:t>
        </w:r>
        <w:r w:rsidR="0085573F" w:rsidRPr="0085573F">
          <w:rPr>
            <w:noProof/>
            <w:webHidden/>
            <w:color w:val="000000"/>
          </w:rPr>
          <w:tab/>
        </w:r>
        <w:r w:rsidR="0085573F" w:rsidRPr="0085573F">
          <w:rPr>
            <w:noProof/>
            <w:webHidden/>
            <w:color w:val="000000"/>
          </w:rPr>
          <w:fldChar w:fldCharType="begin"/>
        </w:r>
        <w:r w:rsidR="0085573F" w:rsidRPr="0085573F">
          <w:rPr>
            <w:noProof/>
            <w:webHidden/>
            <w:color w:val="000000"/>
          </w:rPr>
          <w:instrText xml:space="preserve"> PAGEREF _Toc348447259 \h </w:instrText>
        </w:r>
        <w:r w:rsidR="0085573F" w:rsidRPr="0085573F">
          <w:rPr>
            <w:noProof/>
            <w:webHidden/>
            <w:color w:val="000000"/>
          </w:rPr>
        </w:r>
        <w:r w:rsidR="0085573F" w:rsidRPr="0085573F">
          <w:rPr>
            <w:noProof/>
            <w:webHidden/>
            <w:color w:val="000000"/>
          </w:rPr>
          <w:fldChar w:fldCharType="separate"/>
        </w:r>
        <w:r w:rsidR="0085573F" w:rsidRPr="0085573F">
          <w:rPr>
            <w:noProof/>
            <w:webHidden/>
            <w:color w:val="000000"/>
          </w:rPr>
          <w:t>i</w:t>
        </w:r>
        <w:r w:rsidR="0085573F" w:rsidRPr="0085573F">
          <w:rPr>
            <w:noProof/>
            <w:webHidden/>
            <w:color w:val="000000"/>
          </w:rPr>
          <w:fldChar w:fldCharType="end"/>
        </w:r>
      </w:hyperlink>
    </w:p>
    <w:p w:rsidR="0085573F" w:rsidRPr="0085573F" w:rsidRDefault="005D472D" w:rsidP="0085573F">
      <w:pPr>
        <w:pStyle w:val="TOC1"/>
        <w:tabs>
          <w:tab w:val="clear" w:pos="9071"/>
          <w:tab w:val="right" w:leader="dot" w:pos="9072"/>
        </w:tabs>
        <w:rPr>
          <w:rFonts w:ascii="Calibri" w:eastAsia="Times New Roman" w:hAnsi="Calibri"/>
          <w:noProof/>
          <w:color w:val="000000"/>
          <w:szCs w:val="22"/>
          <w:lang w:val="en-US"/>
        </w:rPr>
      </w:pPr>
      <w:hyperlink w:anchor="_Toc348447260" w:history="1">
        <w:r w:rsidR="0085573F" w:rsidRPr="0085573F">
          <w:rPr>
            <w:rStyle w:val="Hyperlink"/>
            <w:noProof/>
            <w:color w:val="000000"/>
            <w:u w:val="none"/>
          </w:rPr>
          <w:t>Prakata</w:t>
        </w:r>
        <w:r w:rsidR="0085573F" w:rsidRPr="0085573F">
          <w:rPr>
            <w:noProof/>
            <w:webHidden/>
            <w:color w:val="000000"/>
          </w:rPr>
          <w:tab/>
        </w:r>
        <w:r w:rsidR="0085573F" w:rsidRPr="0085573F">
          <w:rPr>
            <w:noProof/>
            <w:webHidden/>
            <w:color w:val="000000"/>
          </w:rPr>
          <w:fldChar w:fldCharType="begin"/>
        </w:r>
        <w:r w:rsidR="0085573F" w:rsidRPr="0085573F">
          <w:rPr>
            <w:noProof/>
            <w:webHidden/>
            <w:color w:val="000000"/>
          </w:rPr>
          <w:instrText xml:space="preserve"> PAGEREF _Toc348447260 \h </w:instrText>
        </w:r>
        <w:r w:rsidR="0085573F" w:rsidRPr="0085573F">
          <w:rPr>
            <w:noProof/>
            <w:webHidden/>
            <w:color w:val="000000"/>
          </w:rPr>
        </w:r>
        <w:r w:rsidR="0085573F" w:rsidRPr="0085573F">
          <w:rPr>
            <w:noProof/>
            <w:webHidden/>
            <w:color w:val="000000"/>
          </w:rPr>
          <w:fldChar w:fldCharType="separate"/>
        </w:r>
        <w:r w:rsidR="0085573F" w:rsidRPr="0085573F">
          <w:rPr>
            <w:noProof/>
            <w:webHidden/>
            <w:color w:val="000000"/>
          </w:rPr>
          <w:t>ii</w:t>
        </w:r>
        <w:r w:rsidR="0085573F" w:rsidRPr="0085573F">
          <w:rPr>
            <w:noProof/>
            <w:webHidden/>
            <w:color w:val="000000"/>
          </w:rPr>
          <w:fldChar w:fldCharType="end"/>
        </w:r>
      </w:hyperlink>
    </w:p>
    <w:p w:rsidR="0085573F" w:rsidRPr="0085573F" w:rsidRDefault="005D472D" w:rsidP="0085573F">
      <w:pPr>
        <w:pStyle w:val="TOC1"/>
        <w:tabs>
          <w:tab w:val="clear" w:pos="9071"/>
          <w:tab w:val="right" w:leader="dot" w:pos="9072"/>
        </w:tabs>
        <w:rPr>
          <w:rFonts w:ascii="Calibri" w:eastAsia="Times New Roman" w:hAnsi="Calibri"/>
          <w:noProof/>
          <w:color w:val="000000"/>
          <w:szCs w:val="22"/>
          <w:lang w:val="en-US"/>
        </w:rPr>
      </w:pPr>
      <w:hyperlink w:anchor="_Toc348447261" w:history="1">
        <w:r w:rsidR="00C75254">
          <w:rPr>
            <w:rStyle w:val="Hyperlink"/>
            <w:noProof/>
            <w:color w:val="000000"/>
            <w:u w:val="none"/>
            <w:lang w:val="id-ID"/>
          </w:rPr>
          <w:t>Pendahuluan (bilamana ada)</w:t>
        </w:r>
        <w:r w:rsidR="00C75254" w:rsidRPr="0085573F">
          <w:rPr>
            <w:noProof/>
            <w:webHidden/>
            <w:color w:val="000000"/>
          </w:rPr>
          <w:tab/>
          <w:t>i</w:t>
        </w:r>
        <w:r w:rsidR="00C75254" w:rsidRPr="0085573F">
          <w:rPr>
            <w:noProof/>
            <w:webHidden/>
            <w:color w:val="000000"/>
          </w:rPr>
          <w:fldChar w:fldCharType="begin"/>
        </w:r>
        <w:r w:rsidR="00C75254" w:rsidRPr="0085573F">
          <w:rPr>
            <w:noProof/>
            <w:webHidden/>
            <w:color w:val="000000"/>
          </w:rPr>
          <w:instrText xml:space="preserve"> PAGEREF _Toc348447261 \h </w:instrText>
        </w:r>
        <w:r w:rsidR="00C75254" w:rsidRPr="0085573F">
          <w:rPr>
            <w:noProof/>
            <w:webHidden/>
            <w:color w:val="000000"/>
          </w:rPr>
        </w:r>
        <w:r w:rsidR="00C75254" w:rsidRPr="0085573F">
          <w:rPr>
            <w:noProof/>
            <w:webHidden/>
            <w:color w:val="000000"/>
          </w:rPr>
          <w:fldChar w:fldCharType="separate"/>
        </w:r>
        <w:r w:rsidR="00C75254" w:rsidRPr="0085573F">
          <w:rPr>
            <w:noProof/>
            <w:webHidden/>
            <w:color w:val="000000"/>
          </w:rPr>
          <w:t>v</w:t>
        </w:r>
        <w:r w:rsidR="00C75254" w:rsidRPr="0085573F">
          <w:rPr>
            <w:noProof/>
            <w:webHidden/>
            <w:color w:val="000000"/>
          </w:rPr>
          <w:fldChar w:fldCharType="end"/>
        </w:r>
      </w:hyperlink>
    </w:p>
    <w:p w:rsidR="0085573F" w:rsidRDefault="0085573F" w:rsidP="00E95727">
      <w:pPr>
        <w:pStyle w:val="TOC1"/>
        <w:tabs>
          <w:tab w:val="left" w:pos="284"/>
        </w:tabs>
        <w:rPr>
          <w:rFonts w:ascii="Calibri" w:eastAsia="Times New Roman" w:hAnsi="Calibri" w:cs="Times New Roman"/>
          <w:noProof/>
          <w:kern w:val="0"/>
          <w:szCs w:val="22"/>
          <w:lang w:val="id-ID" w:eastAsia="id-ID" w:bidi="ar-SA"/>
        </w:rPr>
      </w:pPr>
      <w:r>
        <w:rPr>
          <w:rFonts w:cs="Arial"/>
          <w:lang w:val="id-ID"/>
        </w:rPr>
        <w:fldChar w:fldCharType="begin"/>
      </w:r>
      <w:r>
        <w:rPr>
          <w:rFonts w:cs="Arial"/>
          <w:lang w:val="id-ID"/>
        </w:rPr>
        <w:instrText xml:space="preserve"> TOC \h \z \t "Title;1;@gambar;1;@pasal;1" </w:instrText>
      </w:r>
      <w:r>
        <w:rPr>
          <w:rFonts w:cs="Arial"/>
          <w:lang w:val="id-ID"/>
        </w:rPr>
        <w:fldChar w:fldCharType="separate"/>
      </w:r>
      <w:hyperlink w:anchor="_Toc348534318" w:history="1">
        <w:r w:rsidRPr="00B84DD9">
          <w:rPr>
            <w:rStyle w:val="Hyperlink"/>
            <w:noProof/>
            <w:lang w:val="en-US"/>
          </w:rPr>
          <w:t>1</w:t>
        </w:r>
        <w:r>
          <w:rPr>
            <w:rFonts w:ascii="Calibri" w:eastAsia="Times New Roman" w:hAnsi="Calibri" w:cs="Times New Roman"/>
            <w:noProof/>
            <w:kern w:val="0"/>
            <w:szCs w:val="22"/>
            <w:lang w:val="id-ID" w:eastAsia="id-ID" w:bidi="ar-SA"/>
          </w:rPr>
          <w:tab/>
        </w:r>
        <w:r w:rsidR="00C75254">
          <w:rPr>
            <w:rStyle w:val="Hyperlink"/>
            <w:noProof/>
            <w:lang w:val="id-ID"/>
          </w:rPr>
          <w:t>Ruang lingkup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573F" w:rsidRDefault="005D472D" w:rsidP="00E95727">
      <w:pPr>
        <w:pStyle w:val="TOC1"/>
        <w:tabs>
          <w:tab w:val="left" w:pos="284"/>
        </w:tabs>
        <w:rPr>
          <w:rFonts w:ascii="Calibri" w:eastAsia="Times New Roman" w:hAnsi="Calibri" w:cs="Times New Roman"/>
          <w:noProof/>
          <w:kern w:val="0"/>
          <w:szCs w:val="22"/>
          <w:lang w:val="id-ID" w:eastAsia="id-ID" w:bidi="ar-SA"/>
        </w:rPr>
      </w:pPr>
      <w:hyperlink w:anchor="_Toc348534319" w:history="1">
        <w:r w:rsidR="0085573F" w:rsidRPr="00B84DD9">
          <w:rPr>
            <w:rStyle w:val="Hyperlink"/>
            <w:noProof/>
          </w:rPr>
          <w:t>2</w:t>
        </w:r>
        <w:r w:rsidR="0085573F">
          <w:rPr>
            <w:rFonts w:ascii="Calibri" w:eastAsia="Times New Roman" w:hAnsi="Calibri" w:cs="Times New Roman"/>
            <w:noProof/>
            <w:kern w:val="0"/>
            <w:szCs w:val="22"/>
            <w:lang w:val="id-ID" w:eastAsia="id-ID" w:bidi="ar-SA"/>
          </w:rPr>
          <w:tab/>
        </w:r>
        <w:r w:rsidR="003D26DC">
          <w:rPr>
            <w:rStyle w:val="Hyperlink"/>
            <w:noProof/>
            <w:lang w:val="id-ID"/>
          </w:rPr>
          <w:t>Ac</w:t>
        </w:r>
        <w:r w:rsidR="00C75254">
          <w:rPr>
            <w:rStyle w:val="Hyperlink"/>
            <w:noProof/>
            <w:lang w:val="id-ID"/>
          </w:rPr>
          <w:t>uan n</w:t>
        </w:r>
        <w:r w:rsidR="0085573F" w:rsidRPr="00B84DD9">
          <w:rPr>
            <w:rStyle w:val="Hyperlink"/>
            <w:noProof/>
          </w:rPr>
          <w:t>ormati</w:t>
        </w:r>
        <w:r w:rsidR="00C75254">
          <w:rPr>
            <w:rStyle w:val="Hyperlink"/>
            <w:noProof/>
            <w:lang w:val="id-ID"/>
          </w:rPr>
          <w:t xml:space="preserve">f </w:t>
        </w:r>
        <w:r w:rsidR="003D26DC">
          <w:rPr>
            <w:rStyle w:val="Hyperlink"/>
            <w:noProof/>
            <w:lang w:val="id-ID"/>
          </w:rPr>
          <w:t>....</w:t>
        </w:r>
        <w:r w:rsidR="00C75254" w:rsidRPr="00C75254">
          <w:rPr>
            <w:rStyle w:val="Hyperlink"/>
            <w:noProof/>
            <w:lang w:val="id-ID"/>
          </w:rPr>
          <w:t>(bilamana ada)</w:t>
        </w:r>
        <w:r w:rsidR="0085573F">
          <w:rPr>
            <w:noProof/>
            <w:webHidden/>
          </w:rPr>
          <w:tab/>
        </w:r>
        <w:r w:rsidR="0085573F">
          <w:rPr>
            <w:noProof/>
            <w:webHidden/>
          </w:rPr>
          <w:fldChar w:fldCharType="begin"/>
        </w:r>
        <w:r w:rsidR="0085573F">
          <w:rPr>
            <w:noProof/>
            <w:webHidden/>
          </w:rPr>
          <w:instrText xml:space="preserve"> PAGEREF _Toc348534319 \h </w:instrText>
        </w:r>
        <w:r w:rsidR="0085573F">
          <w:rPr>
            <w:noProof/>
            <w:webHidden/>
          </w:rPr>
        </w:r>
        <w:r w:rsidR="0085573F">
          <w:rPr>
            <w:noProof/>
            <w:webHidden/>
          </w:rPr>
          <w:fldChar w:fldCharType="separate"/>
        </w:r>
        <w:r w:rsidR="003D26DC">
          <w:rPr>
            <w:noProof/>
            <w:webHidden/>
          </w:rPr>
          <w:t>1</w:t>
        </w:r>
        <w:r w:rsidR="0085573F">
          <w:rPr>
            <w:noProof/>
            <w:webHidden/>
          </w:rPr>
          <w:fldChar w:fldCharType="end"/>
        </w:r>
      </w:hyperlink>
    </w:p>
    <w:p w:rsidR="0085573F" w:rsidRDefault="005D472D" w:rsidP="00E95727">
      <w:pPr>
        <w:pStyle w:val="TOC1"/>
        <w:tabs>
          <w:tab w:val="left" w:pos="284"/>
        </w:tabs>
        <w:rPr>
          <w:rFonts w:ascii="Calibri" w:eastAsia="Times New Roman" w:hAnsi="Calibri" w:cs="Times New Roman"/>
          <w:noProof/>
          <w:kern w:val="0"/>
          <w:szCs w:val="22"/>
          <w:lang w:val="id-ID" w:eastAsia="id-ID" w:bidi="ar-SA"/>
        </w:rPr>
      </w:pPr>
      <w:hyperlink w:anchor="_Toc348534320" w:history="1">
        <w:r w:rsidR="0085573F" w:rsidRPr="00B84DD9">
          <w:rPr>
            <w:rStyle w:val="Hyperlink"/>
            <w:noProof/>
          </w:rPr>
          <w:t>3</w:t>
        </w:r>
        <w:r w:rsidR="0085573F">
          <w:rPr>
            <w:rFonts w:ascii="Calibri" w:eastAsia="Times New Roman" w:hAnsi="Calibri" w:cs="Times New Roman"/>
            <w:noProof/>
            <w:kern w:val="0"/>
            <w:szCs w:val="22"/>
            <w:lang w:val="id-ID" w:eastAsia="id-ID" w:bidi="ar-SA"/>
          </w:rPr>
          <w:tab/>
        </w:r>
        <w:r w:rsidR="00C75254">
          <w:rPr>
            <w:rStyle w:val="Hyperlink"/>
            <w:noProof/>
            <w:lang w:val="id-ID"/>
          </w:rPr>
          <w:t xml:space="preserve">Istilah dan definisi </w:t>
        </w:r>
        <w:r w:rsidR="003D26DC">
          <w:rPr>
            <w:rStyle w:val="Hyperlink"/>
            <w:noProof/>
            <w:lang w:val="id-ID"/>
          </w:rPr>
          <w:t>....</w:t>
        </w:r>
        <w:r w:rsidR="00C75254" w:rsidRPr="00C75254">
          <w:rPr>
            <w:rStyle w:val="Hyperlink"/>
            <w:noProof/>
            <w:lang w:val="id-ID"/>
          </w:rPr>
          <w:t>(bilamana ada)</w:t>
        </w:r>
        <w:r w:rsidR="0085573F">
          <w:rPr>
            <w:noProof/>
            <w:webHidden/>
          </w:rPr>
          <w:tab/>
        </w:r>
        <w:r w:rsidR="0085573F">
          <w:rPr>
            <w:noProof/>
            <w:webHidden/>
          </w:rPr>
          <w:fldChar w:fldCharType="begin"/>
        </w:r>
        <w:r w:rsidR="0085573F">
          <w:rPr>
            <w:noProof/>
            <w:webHidden/>
          </w:rPr>
          <w:instrText xml:space="preserve"> PAGEREF _Toc348534320 \h </w:instrText>
        </w:r>
        <w:r w:rsidR="0085573F">
          <w:rPr>
            <w:noProof/>
            <w:webHidden/>
          </w:rPr>
        </w:r>
        <w:r w:rsidR="0085573F">
          <w:rPr>
            <w:noProof/>
            <w:webHidden/>
          </w:rPr>
          <w:fldChar w:fldCharType="separate"/>
        </w:r>
        <w:r w:rsidR="003D26DC">
          <w:rPr>
            <w:noProof/>
            <w:webHidden/>
          </w:rPr>
          <w:t>2</w:t>
        </w:r>
        <w:r w:rsidR="0085573F">
          <w:rPr>
            <w:noProof/>
            <w:webHidden/>
          </w:rPr>
          <w:fldChar w:fldCharType="end"/>
        </w:r>
      </w:hyperlink>
    </w:p>
    <w:p w:rsidR="0085573F" w:rsidRDefault="005D472D" w:rsidP="00E95727">
      <w:pPr>
        <w:pStyle w:val="TOC1"/>
        <w:tabs>
          <w:tab w:val="left" w:pos="284"/>
        </w:tabs>
        <w:rPr>
          <w:rFonts w:ascii="Calibri" w:eastAsia="Times New Roman" w:hAnsi="Calibri" w:cs="Times New Roman"/>
          <w:noProof/>
          <w:kern w:val="0"/>
          <w:szCs w:val="22"/>
          <w:lang w:val="id-ID" w:eastAsia="id-ID" w:bidi="ar-SA"/>
        </w:rPr>
      </w:pPr>
      <w:hyperlink w:anchor="_Toc348534321" w:history="1">
        <w:r w:rsidR="0085573F" w:rsidRPr="00B84DD9">
          <w:rPr>
            <w:rStyle w:val="Hyperlink"/>
            <w:noProof/>
          </w:rPr>
          <w:t>4</w:t>
        </w:r>
        <w:r w:rsidR="0085573F">
          <w:rPr>
            <w:rFonts w:ascii="Calibri" w:eastAsia="Times New Roman" w:hAnsi="Calibri" w:cs="Times New Roman"/>
            <w:noProof/>
            <w:kern w:val="0"/>
            <w:szCs w:val="22"/>
            <w:lang w:val="id-ID" w:eastAsia="id-ID" w:bidi="ar-SA"/>
          </w:rPr>
          <w:tab/>
        </w:r>
        <w:r w:rsidR="00C75254">
          <w:rPr>
            <w:rStyle w:val="Hyperlink"/>
            <w:noProof/>
            <w:lang w:val="id-ID"/>
          </w:rPr>
          <w:t>...</w:t>
        </w:r>
        <w:r w:rsidR="003D26DC">
          <w:rPr>
            <w:rStyle w:val="Hyperlink"/>
            <w:noProof/>
            <w:lang w:val="id-ID"/>
          </w:rPr>
          <w:t>...</w:t>
        </w:r>
        <w:r w:rsidR="00C75254">
          <w:rPr>
            <w:rStyle w:val="Hyperlink"/>
            <w:noProof/>
            <w:lang w:val="id-ID"/>
          </w:rPr>
          <w:t>.isi klausul standar</w:t>
        </w:r>
        <w:r w:rsidR="0085573F">
          <w:rPr>
            <w:noProof/>
            <w:webHidden/>
          </w:rPr>
          <w:tab/>
        </w:r>
        <w:r w:rsidR="0085573F">
          <w:rPr>
            <w:noProof/>
            <w:webHidden/>
          </w:rPr>
          <w:fldChar w:fldCharType="begin"/>
        </w:r>
        <w:r w:rsidR="0085573F">
          <w:rPr>
            <w:noProof/>
            <w:webHidden/>
          </w:rPr>
          <w:instrText xml:space="preserve"> PAGEREF _Toc348534321 \h </w:instrText>
        </w:r>
        <w:r w:rsidR="0085573F">
          <w:rPr>
            <w:noProof/>
            <w:webHidden/>
          </w:rPr>
        </w:r>
        <w:r w:rsidR="0085573F">
          <w:rPr>
            <w:noProof/>
            <w:webHidden/>
          </w:rPr>
          <w:fldChar w:fldCharType="separate"/>
        </w:r>
        <w:r w:rsidR="003D26DC">
          <w:rPr>
            <w:noProof/>
            <w:webHidden/>
          </w:rPr>
          <w:t>2</w:t>
        </w:r>
        <w:r w:rsidR="0085573F">
          <w:rPr>
            <w:noProof/>
            <w:webHidden/>
          </w:rPr>
          <w:fldChar w:fldCharType="end"/>
        </w:r>
      </w:hyperlink>
    </w:p>
    <w:p w:rsidR="0085573F" w:rsidRPr="008A422D" w:rsidRDefault="005D472D" w:rsidP="0085573F">
      <w:pPr>
        <w:pStyle w:val="TOC1"/>
        <w:tabs>
          <w:tab w:val="clear" w:pos="9071"/>
          <w:tab w:val="right" w:leader="dot" w:pos="9072"/>
        </w:tabs>
        <w:rPr>
          <w:rFonts w:ascii="Calibri" w:eastAsia="Times New Roman" w:hAnsi="Calibri"/>
          <w:noProof/>
          <w:szCs w:val="22"/>
          <w:lang w:val="en-US"/>
        </w:rPr>
      </w:pPr>
      <w:hyperlink w:anchor="_Toc348447278" w:history="1">
        <w:r w:rsidR="0085573F" w:rsidRPr="008A422D">
          <w:rPr>
            <w:rStyle w:val="Hyperlink"/>
            <w:noProof/>
          </w:rPr>
          <w:t>Bibliogra</w:t>
        </w:r>
        <w:r w:rsidR="00C75254">
          <w:rPr>
            <w:rStyle w:val="Hyperlink"/>
            <w:noProof/>
            <w:lang w:val="id-ID"/>
          </w:rPr>
          <w:t>fi</w:t>
        </w:r>
        <w:r w:rsidR="0085573F" w:rsidRPr="008A422D">
          <w:rPr>
            <w:noProof/>
            <w:webHidden/>
          </w:rPr>
          <w:tab/>
        </w:r>
        <w:r w:rsidR="0085573F" w:rsidRPr="008A422D">
          <w:rPr>
            <w:noProof/>
            <w:webHidden/>
          </w:rPr>
          <w:fldChar w:fldCharType="begin"/>
        </w:r>
        <w:r w:rsidR="0085573F" w:rsidRPr="008A422D">
          <w:rPr>
            <w:noProof/>
            <w:webHidden/>
          </w:rPr>
          <w:instrText xml:space="preserve"> PAGEREF _Toc348447278 \h </w:instrText>
        </w:r>
        <w:r w:rsidR="0085573F" w:rsidRPr="008A422D">
          <w:rPr>
            <w:noProof/>
            <w:webHidden/>
          </w:rPr>
        </w:r>
        <w:r w:rsidR="0085573F" w:rsidRPr="008A422D">
          <w:rPr>
            <w:noProof/>
            <w:webHidden/>
          </w:rPr>
          <w:fldChar w:fldCharType="separate"/>
        </w:r>
        <w:r w:rsidR="003D26DC">
          <w:rPr>
            <w:noProof/>
            <w:webHidden/>
          </w:rPr>
          <w:t>5</w:t>
        </w:r>
        <w:r w:rsidR="0085573F" w:rsidRPr="008A422D">
          <w:rPr>
            <w:noProof/>
            <w:webHidden/>
          </w:rPr>
          <w:fldChar w:fldCharType="end"/>
        </w:r>
      </w:hyperlink>
    </w:p>
    <w:p w:rsidR="0085573F" w:rsidRDefault="0085573F">
      <w:pPr>
        <w:pStyle w:val="TOC1"/>
        <w:rPr>
          <w:rStyle w:val="Hyperlink"/>
          <w:noProof/>
          <w:lang w:val="id-ID"/>
        </w:rPr>
      </w:pPr>
    </w:p>
    <w:p w:rsidR="0085573F" w:rsidRDefault="0085573F" w:rsidP="008A422D">
      <w:pPr>
        <w:pStyle w:val="TOC1"/>
        <w:tabs>
          <w:tab w:val="clear" w:pos="9071"/>
          <w:tab w:val="right" w:leader="dot" w:pos="9072"/>
        </w:tabs>
        <w:rPr>
          <w:rFonts w:cs="Arial"/>
          <w:lang w:val="id-ID"/>
        </w:rPr>
      </w:pPr>
      <w:r>
        <w:rPr>
          <w:rFonts w:cs="Arial"/>
          <w:lang w:val="id-ID"/>
        </w:rPr>
        <w:fldChar w:fldCharType="end"/>
      </w:r>
      <w:r w:rsidR="00C75254">
        <w:rPr>
          <w:rFonts w:cs="Arial"/>
          <w:lang w:val="id-ID"/>
        </w:rPr>
        <w:t xml:space="preserve">.....Daftar tabel </w:t>
      </w:r>
      <w:r w:rsidR="00C75254" w:rsidRPr="00C75254">
        <w:rPr>
          <w:rFonts w:cs="Arial"/>
          <w:lang w:val="id-ID"/>
        </w:rPr>
        <w:t>(bilamana ada)</w:t>
      </w:r>
      <w:r w:rsidR="00C75254">
        <w:rPr>
          <w:rFonts w:cs="Arial"/>
          <w:lang w:val="id-ID"/>
        </w:rPr>
        <w:t>.....................</w:t>
      </w:r>
    </w:p>
    <w:p w:rsidR="00C75254" w:rsidRDefault="00C75254" w:rsidP="008A422D">
      <w:pPr>
        <w:pStyle w:val="TOC1"/>
        <w:tabs>
          <w:tab w:val="clear" w:pos="9071"/>
          <w:tab w:val="right" w:leader="dot" w:pos="9072"/>
        </w:tabs>
        <w:rPr>
          <w:rFonts w:cs="Arial"/>
          <w:lang w:val="id-ID"/>
        </w:rPr>
      </w:pPr>
    </w:p>
    <w:p w:rsidR="00C75254" w:rsidRDefault="00C75254" w:rsidP="00C75254">
      <w:pPr>
        <w:pStyle w:val="TOC1"/>
        <w:tabs>
          <w:tab w:val="clear" w:pos="9071"/>
          <w:tab w:val="right" w:leader="dot" w:pos="9072"/>
        </w:tabs>
        <w:rPr>
          <w:rFonts w:cs="Arial"/>
          <w:lang w:val="id-ID"/>
        </w:rPr>
      </w:pPr>
      <w:r>
        <w:rPr>
          <w:rFonts w:cs="Arial"/>
          <w:lang w:val="id-ID"/>
        </w:rPr>
        <w:t xml:space="preserve">.....Daftar gambar </w:t>
      </w:r>
      <w:r w:rsidRPr="00C75254">
        <w:rPr>
          <w:rFonts w:cs="Arial"/>
          <w:lang w:val="id-ID"/>
        </w:rPr>
        <w:t>(bilamana ada)</w:t>
      </w:r>
      <w:r>
        <w:rPr>
          <w:rFonts w:cs="Arial"/>
          <w:lang w:val="id-ID"/>
        </w:rPr>
        <w:t>.....................</w:t>
      </w:r>
    </w:p>
    <w:p w:rsidR="00C75254" w:rsidRDefault="00C75254" w:rsidP="008A422D">
      <w:pPr>
        <w:pStyle w:val="TOC1"/>
        <w:tabs>
          <w:tab w:val="clear" w:pos="9071"/>
          <w:tab w:val="right" w:leader="dot" w:pos="9072"/>
        </w:tabs>
        <w:rPr>
          <w:rFonts w:cs="Arial"/>
          <w:lang w:val="id-ID"/>
        </w:rPr>
      </w:pPr>
    </w:p>
    <w:p w:rsidR="00C80850" w:rsidRDefault="00C80850" w:rsidP="00C80850">
      <w:pPr>
        <w:spacing w:after="0"/>
      </w:pPr>
    </w:p>
    <w:p w:rsidR="00BA56ED" w:rsidRDefault="00BA56ED" w:rsidP="00EB6B00">
      <w:pPr>
        <w:pStyle w:val="daftar"/>
      </w:pPr>
      <w:r>
        <w:br w:type="page"/>
      </w:r>
      <w:bookmarkStart w:id="1" w:name="_Toc214950925"/>
      <w:bookmarkStart w:id="2" w:name="_Toc215742106"/>
      <w:bookmarkStart w:id="3" w:name="_Toc348441002"/>
      <w:r>
        <w:lastRenderedPageBreak/>
        <w:t>Prakata</w:t>
      </w:r>
      <w:bookmarkEnd w:id="1"/>
      <w:bookmarkEnd w:id="2"/>
      <w:bookmarkEnd w:id="3"/>
    </w:p>
    <w:p w:rsidR="00EB6B00" w:rsidRDefault="00EB6B00" w:rsidP="00EB6B00">
      <w:pPr>
        <w:spacing w:after="0"/>
      </w:pPr>
    </w:p>
    <w:p w:rsidR="00EB6B00" w:rsidRDefault="00EB6B00" w:rsidP="00EB6B00">
      <w:pPr>
        <w:spacing w:after="0"/>
      </w:pPr>
    </w:p>
    <w:p w:rsidR="00EB6B00" w:rsidRDefault="00EB6B00" w:rsidP="00EB6B00">
      <w:pPr>
        <w:spacing w:after="0"/>
      </w:pPr>
      <w:bookmarkStart w:id="4" w:name="_GoBack"/>
      <w:bookmarkEnd w:id="4"/>
    </w:p>
    <w:p w:rsidR="008366D0" w:rsidRDefault="008366D0" w:rsidP="008366D0">
      <w:pPr>
        <w:rPr>
          <w:lang w:val="id-ID"/>
        </w:rPr>
      </w:pPr>
      <w:r>
        <w:rPr>
          <w:lang w:val="id-ID"/>
        </w:rPr>
        <w:t>............................(</w:t>
      </w:r>
      <w:r w:rsidRPr="00FC23D2">
        <w:rPr>
          <w:rFonts w:ascii="Lucida Calligraphy" w:hAnsi="Lucida Calligraphy"/>
          <w:b/>
          <w:lang w:val="id-ID"/>
        </w:rPr>
        <w:t>berisi informasi tentang: judul SNI, dokumen acuan yang diadopsi dan status metode yg digunakan, serta status dari kaji ulang/revisi dari SNI yang sebelumnya, serta alasan dilakukannya revisi, bilamana ada</w:t>
      </w:r>
      <w:r>
        <w:rPr>
          <w:lang w:val="id-ID"/>
        </w:rPr>
        <w:t xml:space="preserve">) ............................ </w:t>
      </w:r>
    </w:p>
    <w:p w:rsidR="008366D0" w:rsidRDefault="008366D0" w:rsidP="008366D0">
      <w:pPr>
        <w:autoSpaceDE w:val="0"/>
        <w:autoSpaceDN w:val="0"/>
        <w:adjustRightInd w:val="0"/>
        <w:rPr>
          <w:lang w:val="id-ID"/>
        </w:rPr>
      </w:pPr>
      <w:r w:rsidRPr="00815217">
        <w:rPr>
          <w:b/>
          <w:u w:val="single"/>
          <w:lang w:val="id-ID"/>
        </w:rPr>
        <w:t>CONTOH:</w:t>
      </w:r>
      <w:r>
        <w:rPr>
          <w:lang w:val="id-ID"/>
        </w:rPr>
        <w:t xml:space="preserve"> </w:t>
      </w:r>
    </w:p>
    <w:p w:rsidR="008366D0" w:rsidRPr="008366D0" w:rsidRDefault="008366D0" w:rsidP="008366D0">
      <w:pPr>
        <w:autoSpaceDE w:val="0"/>
        <w:autoSpaceDN w:val="0"/>
        <w:adjustRightInd w:val="0"/>
        <w:ind w:left="426" w:hanging="426"/>
        <w:rPr>
          <w:highlight w:val="yellow"/>
          <w:lang w:val="id-ID"/>
        </w:rPr>
      </w:pPr>
      <w:r>
        <w:rPr>
          <w:lang w:val="id-ID"/>
        </w:rPr>
        <w:t>1)</w:t>
      </w:r>
      <w:r>
        <w:rPr>
          <w:lang w:val="id-ID"/>
        </w:rPr>
        <w:tab/>
      </w:r>
      <w:r w:rsidRPr="00815217">
        <w:rPr>
          <w:highlight w:val="yellow"/>
          <w:lang w:val="id-ID"/>
        </w:rPr>
        <w:t xml:space="preserve">Standar Nasional Indonesia (SNI) </w:t>
      </w:r>
      <w:r>
        <w:rPr>
          <w:highlight w:val="yellow"/>
          <w:lang w:val="id-ID"/>
        </w:rPr>
        <w:t xml:space="preserve">ISO </w:t>
      </w:r>
      <w:r w:rsidRPr="00815217">
        <w:rPr>
          <w:bCs/>
          <w:highlight w:val="yellow"/>
          <w:lang w:val="id-ID"/>
        </w:rPr>
        <w:t>12945-1</w:t>
      </w:r>
      <w:r>
        <w:rPr>
          <w:bCs/>
          <w:highlight w:val="yellow"/>
          <w:lang w:val="id-ID"/>
        </w:rPr>
        <w:t xml:space="preserve">:2013, </w:t>
      </w:r>
      <w:r>
        <w:rPr>
          <w:i/>
          <w:highlight w:val="yellow"/>
          <w:lang w:val="id-ID"/>
        </w:rPr>
        <w:t>............</w:t>
      </w:r>
      <w:r w:rsidRPr="00815217">
        <w:rPr>
          <w:i/>
          <w:highlight w:val="yellow"/>
          <w:lang w:val="id-ID"/>
        </w:rPr>
        <w:t xml:space="preserve">, </w:t>
      </w:r>
      <w:r w:rsidRPr="00815217">
        <w:rPr>
          <w:highlight w:val="yellow"/>
          <w:lang w:val="id-ID"/>
        </w:rPr>
        <w:t xml:space="preserve">merupakan adopsi identik dari </w:t>
      </w:r>
      <w:r w:rsidRPr="00815217">
        <w:rPr>
          <w:bCs/>
          <w:highlight w:val="yellow"/>
          <w:lang w:val="id-ID"/>
        </w:rPr>
        <w:t xml:space="preserve">ISO 12945-1:2000 </w:t>
      </w:r>
      <w:r w:rsidRPr="00815217">
        <w:rPr>
          <w:highlight w:val="yellow"/>
          <w:lang w:val="id-ID"/>
        </w:rPr>
        <w:t xml:space="preserve">(E), </w:t>
      </w:r>
      <w:r>
        <w:rPr>
          <w:i/>
          <w:iCs/>
          <w:highlight w:val="yellow"/>
          <w:lang w:val="id-ID"/>
        </w:rPr>
        <w:t>............</w:t>
      </w:r>
      <w:r w:rsidRPr="00815217">
        <w:rPr>
          <w:highlight w:val="yellow"/>
          <w:lang w:val="id-ID"/>
        </w:rPr>
        <w:t xml:space="preserve">, dengan metode </w:t>
      </w:r>
      <w:r>
        <w:rPr>
          <w:highlight w:val="yellow"/>
          <w:lang w:val="id-ID"/>
        </w:rPr>
        <w:t xml:space="preserve">........... (republikasi reprint/ </w:t>
      </w:r>
      <w:r w:rsidRPr="00815217">
        <w:rPr>
          <w:highlight w:val="yellow"/>
          <w:lang w:val="id-ID"/>
        </w:rPr>
        <w:t xml:space="preserve">terjemahan dua bahasa </w:t>
      </w:r>
      <w:r w:rsidRPr="00815217">
        <w:rPr>
          <w:i/>
          <w:highlight w:val="yellow"/>
          <w:lang w:val="id-ID"/>
        </w:rPr>
        <w:t>(</w:t>
      </w:r>
      <w:r w:rsidRPr="00815217">
        <w:rPr>
          <w:i/>
          <w:highlight w:val="yellow"/>
        </w:rPr>
        <w:t>bi</w:t>
      </w:r>
      <w:r w:rsidRPr="00815217">
        <w:rPr>
          <w:i/>
          <w:highlight w:val="yellow"/>
          <w:lang w:val="id-ID"/>
        </w:rPr>
        <w:t>l</w:t>
      </w:r>
      <w:proofErr w:type="spellStart"/>
      <w:r w:rsidRPr="00815217">
        <w:rPr>
          <w:i/>
          <w:highlight w:val="yellow"/>
        </w:rPr>
        <w:t>i</w:t>
      </w:r>
      <w:proofErr w:type="spellEnd"/>
      <w:r w:rsidRPr="00815217">
        <w:rPr>
          <w:i/>
          <w:highlight w:val="yellow"/>
          <w:lang w:val="id-ID"/>
        </w:rPr>
        <w:t>ngual)</w:t>
      </w:r>
      <w:r w:rsidRPr="0046564E">
        <w:rPr>
          <w:highlight w:val="yellow"/>
          <w:lang w:val="id-ID"/>
        </w:rPr>
        <w:t>/</w:t>
      </w:r>
      <w:r>
        <w:rPr>
          <w:highlight w:val="yellow"/>
          <w:lang w:val="id-ID"/>
        </w:rPr>
        <w:t xml:space="preserve"> terjemahan dalam bahasa Indonesia</w:t>
      </w:r>
      <w:r w:rsidRPr="0046564E">
        <w:rPr>
          <w:highlight w:val="yellow"/>
          <w:lang w:val="id-ID"/>
        </w:rPr>
        <w:t>.</w:t>
      </w:r>
      <w:r w:rsidRPr="00815217">
        <w:rPr>
          <w:highlight w:val="yellow"/>
          <w:lang w:val="id-ID"/>
        </w:rPr>
        <w:t xml:space="preserve"> Standar ini merevisi SNI 08-4331-1996, </w:t>
      </w:r>
      <w:r w:rsidRPr="00815217">
        <w:rPr>
          <w:i/>
          <w:iCs/>
          <w:highlight w:val="yellow"/>
          <w:lang w:val="id-ID"/>
        </w:rPr>
        <w:t>Cara uji ketahanan kain terhadap piling dan perubahan kenampakannya</w:t>
      </w:r>
      <w:r w:rsidRPr="00815217">
        <w:rPr>
          <w:highlight w:val="yellow"/>
          <w:lang w:val="sv-SE"/>
        </w:rPr>
        <w:t>. Revisi ini</w:t>
      </w:r>
      <w:r>
        <w:rPr>
          <w:highlight w:val="yellow"/>
          <w:lang w:val="id-ID"/>
        </w:rPr>
        <w:t xml:space="preserve"> </w:t>
      </w:r>
      <w:r w:rsidRPr="00815217">
        <w:rPr>
          <w:highlight w:val="yellow"/>
          <w:lang w:val="sv-SE"/>
        </w:rPr>
        <w:t>dimaksudkan untuk harmonisasi dengan standar internasional yang berlaku</w:t>
      </w:r>
      <w:r>
        <w:rPr>
          <w:highlight w:val="yellow"/>
          <w:lang w:val="id-ID"/>
        </w:rPr>
        <w:t>.</w:t>
      </w:r>
    </w:p>
    <w:p w:rsidR="008366D0" w:rsidRDefault="008366D0" w:rsidP="008366D0">
      <w:pPr>
        <w:autoSpaceDE w:val="0"/>
        <w:autoSpaceDN w:val="0"/>
        <w:adjustRightInd w:val="0"/>
        <w:ind w:left="426" w:hanging="426"/>
        <w:rPr>
          <w:bCs/>
          <w:lang w:val="id-ID"/>
        </w:rPr>
      </w:pPr>
      <w:r w:rsidRPr="00D261B1">
        <w:rPr>
          <w:bCs/>
          <w:lang w:val="id-ID"/>
        </w:rPr>
        <w:t>2)</w:t>
      </w:r>
      <w:r w:rsidRPr="00D261B1">
        <w:rPr>
          <w:bCs/>
          <w:lang w:val="id-ID"/>
        </w:rPr>
        <w:tab/>
      </w:r>
      <w:r w:rsidRPr="00815217">
        <w:rPr>
          <w:highlight w:val="yellow"/>
          <w:lang w:val="id-ID"/>
        </w:rPr>
        <w:t xml:space="preserve">Standar Nasional Indonesia (SNI) </w:t>
      </w:r>
      <w:r>
        <w:rPr>
          <w:highlight w:val="yellow"/>
          <w:lang w:val="id-ID"/>
        </w:rPr>
        <w:t xml:space="preserve">ISO </w:t>
      </w:r>
      <w:r w:rsidRPr="00815217">
        <w:rPr>
          <w:bCs/>
          <w:highlight w:val="yellow"/>
          <w:lang w:val="id-ID"/>
        </w:rPr>
        <w:t>12945-1</w:t>
      </w:r>
      <w:r>
        <w:rPr>
          <w:bCs/>
          <w:highlight w:val="yellow"/>
          <w:lang w:val="id-ID"/>
        </w:rPr>
        <w:t xml:space="preserve">:2013, </w:t>
      </w:r>
      <w:r w:rsidRPr="00815217">
        <w:rPr>
          <w:i/>
          <w:highlight w:val="yellow"/>
          <w:lang w:val="id-ID"/>
        </w:rPr>
        <w:t xml:space="preserve">Tekstil – Cara uji kecenderungan kain terhadap permukaan fuzzing dan piling – Bagian 1 : Metode kotak piling, </w:t>
      </w:r>
      <w:r w:rsidRPr="00815217">
        <w:rPr>
          <w:highlight w:val="yellow"/>
          <w:lang w:val="id-ID"/>
        </w:rPr>
        <w:t xml:space="preserve">merupakan adopsi identik dari </w:t>
      </w:r>
      <w:r w:rsidRPr="00815217">
        <w:rPr>
          <w:bCs/>
          <w:highlight w:val="yellow"/>
          <w:lang w:val="id-ID"/>
        </w:rPr>
        <w:t xml:space="preserve">ISO 12945-1:2000 </w:t>
      </w:r>
      <w:r w:rsidRPr="00815217">
        <w:rPr>
          <w:highlight w:val="yellow"/>
          <w:lang w:val="id-ID"/>
        </w:rPr>
        <w:t xml:space="preserve">(E), </w:t>
      </w:r>
      <w:r w:rsidRPr="00815217">
        <w:rPr>
          <w:i/>
          <w:iCs/>
          <w:highlight w:val="yellow"/>
          <w:lang w:val="id-ID"/>
        </w:rPr>
        <w:t xml:space="preserve">Textiles — Determination of fabric propensity to surface fuzzing </w:t>
      </w:r>
      <w:r w:rsidRPr="00CB5C0E">
        <w:rPr>
          <w:i/>
          <w:iCs/>
          <w:highlight w:val="yellow"/>
          <w:lang w:val="id-ID"/>
        </w:rPr>
        <w:t>and to piling - Part</w:t>
      </w:r>
      <w:r w:rsidRPr="00815217">
        <w:rPr>
          <w:i/>
          <w:iCs/>
          <w:highlight w:val="yellow"/>
          <w:lang w:val="id-ID"/>
        </w:rPr>
        <w:t xml:space="preserve"> 1: Pilling box method</w:t>
      </w:r>
      <w:r w:rsidRPr="00815217">
        <w:rPr>
          <w:highlight w:val="yellow"/>
          <w:lang w:val="id-ID"/>
        </w:rPr>
        <w:t xml:space="preserve">, edisi pertama, dengan metode terjemahan dua bahasa </w:t>
      </w:r>
      <w:r w:rsidRPr="00815217">
        <w:rPr>
          <w:i/>
          <w:highlight w:val="yellow"/>
          <w:lang w:val="id-ID"/>
        </w:rPr>
        <w:t>(</w:t>
      </w:r>
      <w:r w:rsidRPr="00815217">
        <w:rPr>
          <w:i/>
          <w:highlight w:val="yellow"/>
        </w:rPr>
        <w:t>bi</w:t>
      </w:r>
      <w:r w:rsidRPr="00815217">
        <w:rPr>
          <w:i/>
          <w:highlight w:val="yellow"/>
          <w:lang w:val="id-ID"/>
        </w:rPr>
        <w:t>l</w:t>
      </w:r>
      <w:proofErr w:type="spellStart"/>
      <w:r w:rsidRPr="00815217">
        <w:rPr>
          <w:i/>
          <w:highlight w:val="yellow"/>
        </w:rPr>
        <w:t>i</w:t>
      </w:r>
      <w:proofErr w:type="spellEnd"/>
      <w:r w:rsidRPr="00815217">
        <w:rPr>
          <w:i/>
          <w:highlight w:val="yellow"/>
          <w:lang w:val="id-ID"/>
        </w:rPr>
        <w:t>ngual)</w:t>
      </w:r>
      <w:r w:rsidRPr="00815217">
        <w:rPr>
          <w:highlight w:val="yellow"/>
          <w:lang w:val="id-ID"/>
        </w:rPr>
        <w:t xml:space="preserve">. Standar ini merevisi SNI 08-4331-1996, </w:t>
      </w:r>
      <w:r w:rsidRPr="00815217">
        <w:rPr>
          <w:i/>
          <w:iCs/>
          <w:highlight w:val="yellow"/>
          <w:lang w:val="id-ID"/>
        </w:rPr>
        <w:t>Cara uji ketahanan kain terhadap piling dan perubahan kenampakannya</w:t>
      </w:r>
      <w:r w:rsidRPr="00815217">
        <w:rPr>
          <w:highlight w:val="yellow"/>
          <w:lang w:val="sv-SE"/>
        </w:rPr>
        <w:t>. Revisi ini</w:t>
      </w:r>
      <w:r>
        <w:rPr>
          <w:highlight w:val="yellow"/>
          <w:lang w:val="id-ID"/>
        </w:rPr>
        <w:t xml:space="preserve"> </w:t>
      </w:r>
      <w:r w:rsidRPr="00815217">
        <w:rPr>
          <w:highlight w:val="yellow"/>
          <w:lang w:val="sv-SE"/>
        </w:rPr>
        <w:t>dimaksudkan untuk harmonisasi dengan standar internasional yang berlaku</w:t>
      </w:r>
    </w:p>
    <w:p w:rsidR="008366D0" w:rsidRPr="00D261B1" w:rsidRDefault="008366D0" w:rsidP="008366D0">
      <w:pPr>
        <w:autoSpaceDE w:val="0"/>
        <w:autoSpaceDN w:val="0"/>
        <w:adjustRightInd w:val="0"/>
        <w:ind w:left="426" w:hanging="426"/>
        <w:rPr>
          <w:lang w:val="id-ID"/>
        </w:rPr>
      </w:pPr>
      <w:r>
        <w:rPr>
          <w:bCs/>
          <w:lang w:val="id-ID"/>
        </w:rPr>
        <w:t>3)</w:t>
      </w:r>
      <w:r w:rsidRPr="008366D0">
        <w:rPr>
          <w:bCs/>
          <w:highlight w:val="yellow"/>
        </w:rPr>
        <w:t xml:space="preserve"> </w:t>
      </w:r>
      <w:r>
        <w:rPr>
          <w:bCs/>
          <w:highlight w:val="yellow"/>
          <w:lang w:val="id-ID"/>
        </w:rPr>
        <w:tab/>
      </w:r>
      <w:proofErr w:type="spellStart"/>
      <w:r w:rsidRPr="00D261B1">
        <w:rPr>
          <w:bCs/>
          <w:highlight w:val="yellow"/>
        </w:rPr>
        <w:t>Standar</w:t>
      </w:r>
      <w:proofErr w:type="spellEnd"/>
      <w:r w:rsidRPr="00D261B1">
        <w:rPr>
          <w:bCs/>
          <w:highlight w:val="yellow"/>
        </w:rPr>
        <w:t xml:space="preserve"> </w:t>
      </w:r>
      <w:proofErr w:type="spellStart"/>
      <w:r w:rsidRPr="00D261B1">
        <w:rPr>
          <w:bCs/>
          <w:highlight w:val="yellow"/>
        </w:rPr>
        <w:t>Nasional</w:t>
      </w:r>
      <w:proofErr w:type="spellEnd"/>
      <w:r w:rsidRPr="00D261B1">
        <w:rPr>
          <w:bCs/>
          <w:highlight w:val="yellow"/>
        </w:rPr>
        <w:t xml:space="preserve"> Indonesia (SNI) 1048</w:t>
      </w:r>
      <w:r>
        <w:rPr>
          <w:bCs/>
          <w:highlight w:val="yellow"/>
          <w:lang w:val="id-ID"/>
        </w:rPr>
        <w:t xml:space="preserve">:2013, </w:t>
      </w:r>
      <w:r w:rsidRPr="00D261B1">
        <w:rPr>
          <w:bCs/>
          <w:i/>
          <w:highlight w:val="yellow"/>
          <w:lang w:val="id-ID"/>
        </w:rPr>
        <w:t>Furnitur – Bagian 9: Meja kantor,</w:t>
      </w:r>
      <w:r w:rsidRPr="00D261B1">
        <w:rPr>
          <w:bCs/>
          <w:highlight w:val="yellow"/>
          <w:lang w:val="id-ID"/>
        </w:rPr>
        <w:t xml:space="preserve"> merupakan revisi dari </w:t>
      </w:r>
      <w:r w:rsidRPr="00D261B1">
        <w:rPr>
          <w:bCs/>
          <w:highlight w:val="yellow"/>
        </w:rPr>
        <w:t xml:space="preserve">SNI 12-1048-1989, </w:t>
      </w:r>
      <w:proofErr w:type="spellStart"/>
      <w:r w:rsidRPr="00D261B1">
        <w:rPr>
          <w:bCs/>
          <w:i/>
          <w:highlight w:val="yellow"/>
        </w:rPr>
        <w:t>Meja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tulis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baja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untuk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kantor</w:t>
      </w:r>
      <w:proofErr w:type="spellEnd"/>
      <w:r w:rsidRPr="00D261B1">
        <w:rPr>
          <w:bCs/>
          <w:i/>
          <w:highlight w:val="yellow"/>
          <w:lang w:val="id-ID"/>
        </w:rPr>
        <w:t>;</w:t>
      </w:r>
      <w:r w:rsidRPr="00D261B1">
        <w:rPr>
          <w:bCs/>
          <w:highlight w:val="yellow"/>
          <w:lang w:val="id-ID"/>
        </w:rPr>
        <w:t xml:space="preserve"> </w:t>
      </w:r>
      <w:r w:rsidRPr="00D261B1">
        <w:rPr>
          <w:bCs/>
          <w:highlight w:val="yellow"/>
        </w:rPr>
        <w:t xml:space="preserve">SNI 12-2991-1992, </w:t>
      </w:r>
      <w:proofErr w:type="spellStart"/>
      <w:r w:rsidRPr="00D261B1">
        <w:rPr>
          <w:bCs/>
          <w:i/>
          <w:highlight w:val="yellow"/>
        </w:rPr>
        <w:t>Meja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kerja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kayu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untuk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kantor</w:t>
      </w:r>
      <w:proofErr w:type="spellEnd"/>
      <w:r w:rsidRPr="00D261B1">
        <w:rPr>
          <w:bCs/>
          <w:i/>
          <w:highlight w:val="yellow"/>
          <w:lang w:val="id-ID"/>
        </w:rPr>
        <w:t>;</w:t>
      </w:r>
      <w:r w:rsidRPr="00D261B1">
        <w:rPr>
          <w:bCs/>
          <w:highlight w:val="yellow"/>
          <w:lang w:val="id-ID"/>
        </w:rPr>
        <w:t xml:space="preserve"> dan </w:t>
      </w:r>
      <w:r w:rsidRPr="00D261B1">
        <w:rPr>
          <w:bCs/>
          <w:highlight w:val="yellow"/>
        </w:rPr>
        <w:t>SNI 7555.9:2010</w:t>
      </w:r>
      <w:r>
        <w:rPr>
          <w:bCs/>
          <w:highlight w:val="yellow"/>
          <w:lang w:val="id-ID"/>
        </w:rPr>
        <w:t>,</w:t>
      </w:r>
      <w:r w:rsidRPr="00D261B1">
        <w:rPr>
          <w:bCs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Kayu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dan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produk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kayu</w:t>
      </w:r>
      <w:proofErr w:type="spellEnd"/>
      <w:r w:rsidRPr="00D261B1">
        <w:rPr>
          <w:bCs/>
          <w:i/>
          <w:highlight w:val="yellow"/>
        </w:rPr>
        <w:t xml:space="preserve"> – </w:t>
      </w:r>
      <w:proofErr w:type="spellStart"/>
      <w:r w:rsidRPr="00D261B1">
        <w:rPr>
          <w:bCs/>
          <w:i/>
          <w:highlight w:val="yellow"/>
        </w:rPr>
        <w:t>Bagian</w:t>
      </w:r>
      <w:proofErr w:type="spellEnd"/>
      <w:r w:rsidRPr="00D261B1">
        <w:rPr>
          <w:bCs/>
          <w:i/>
          <w:highlight w:val="yellow"/>
        </w:rPr>
        <w:t xml:space="preserve"> 9: </w:t>
      </w:r>
      <w:proofErr w:type="spellStart"/>
      <w:r w:rsidRPr="00D261B1">
        <w:rPr>
          <w:bCs/>
          <w:i/>
          <w:highlight w:val="yellow"/>
        </w:rPr>
        <w:t>meja</w:t>
      </w:r>
      <w:proofErr w:type="spellEnd"/>
      <w:r w:rsidRPr="00D261B1">
        <w:rPr>
          <w:bCs/>
          <w:i/>
          <w:highlight w:val="yellow"/>
        </w:rPr>
        <w:t xml:space="preserve"> </w:t>
      </w:r>
      <w:proofErr w:type="spellStart"/>
      <w:r w:rsidRPr="00D261B1">
        <w:rPr>
          <w:bCs/>
          <w:i/>
          <w:highlight w:val="yellow"/>
        </w:rPr>
        <w:t>kantor</w:t>
      </w:r>
      <w:proofErr w:type="spellEnd"/>
      <w:r w:rsidRPr="00D261B1">
        <w:rPr>
          <w:i/>
          <w:highlight w:val="yellow"/>
        </w:rPr>
        <w:t xml:space="preserve">. </w:t>
      </w:r>
      <w:r w:rsidRPr="00D261B1">
        <w:rPr>
          <w:highlight w:val="yellow"/>
          <w:lang w:val="id-ID"/>
        </w:rPr>
        <w:t>Standar ini</w:t>
      </w:r>
      <w:r w:rsidRPr="00D261B1">
        <w:rPr>
          <w:i/>
          <w:highlight w:val="yellow"/>
          <w:lang w:val="id-ID"/>
        </w:rPr>
        <w:t xml:space="preserve"> </w:t>
      </w:r>
      <w:r w:rsidRPr="00D261B1">
        <w:rPr>
          <w:bCs/>
          <w:highlight w:val="yellow"/>
          <w:lang w:val="fi-FI"/>
        </w:rPr>
        <w:t xml:space="preserve">digunakan sebagai pedoman bagi semua pihak yang akan membuat dan menggunakan furnitur </w:t>
      </w:r>
      <w:r w:rsidRPr="00D261B1">
        <w:rPr>
          <w:bCs/>
          <w:highlight w:val="yellow"/>
          <w:lang w:val="id-ID"/>
        </w:rPr>
        <w:t>meja</w:t>
      </w:r>
      <w:r w:rsidRPr="00D261B1">
        <w:rPr>
          <w:bCs/>
          <w:highlight w:val="yellow"/>
          <w:lang w:val="fi-FI"/>
        </w:rPr>
        <w:t xml:space="preserve"> untuk kegiatan di kantor.</w:t>
      </w:r>
      <w:r w:rsidRPr="00D261B1">
        <w:rPr>
          <w:bCs/>
          <w:highlight w:val="yellow"/>
          <w:lang w:val="id-ID"/>
        </w:rPr>
        <w:t xml:space="preserve"> </w:t>
      </w:r>
      <w:r w:rsidRPr="00D261B1">
        <w:rPr>
          <w:bCs/>
          <w:highlight w:val="yellow"/>
          <w:lang w:val="fi-FI"/>
        </w:rPr>
        <w:t xml:space="preserve">Tujuan penyusunan </w:t>
      </w:r>
      <w:r w:rsidRPr="00D261B1">
        <w:rPr>
          <w:bCs/>
          <w:highlight w:val="yellow"/>
          <w:lang w:val="id-ID"/>
        </w:rPr>
        <w:t xml:space="preserve">Standar </w:t>
      </w:r>
      <w:r w:rsidRPr="00D261B1">
        <w:rPr>
          <w:bCs/>
          <w:highlight w:val="yellow"/>
          <w:lang w:val="fi-FI"/>
        </w:rPr>
        <w:t xml:space="preserve">ini dimaksudkan untuk menyediakan standar produk  furnitur </w:t>
      </w:r>
      <w:r w:rsidRPr="00D261B1">
        <w:rPr>
          <w:bCs/>
          <w:highlight w:val="yellow"/>
          <w:lang w:val="id-ID"/>
        </w:rPr>
        <w:t>meja</w:t>
      </w:r>
      <w:r w:rsidRPr="00D261B1">
        <w:rPr>
          <w:bCs/>
          <w:highlight w:val="yellow"/>
          <w:lang w:val="fi-FI"/>
        </w:rPr>
        <w:t xml:space="preserve"> </w:t>
      </w:r>
      <w:r w:rsidRPr="00D261B1">
        <w:rPr>
          <w:bCs/>
          <w:highlight w:val="yellow"/>
          <w:lang w:val="id-ID"/>
        </w:rPr>
        <w:t>kantor</w:t>
      </w:r>
    </w:p>
    <w:p w:rsidR="008366D0" w:rsidRDefault="008366D0" w:rsidP="008366D0">
      <w:pPr>
        <w:autoSpaceDE w:val="0"/>
        <w:autoSpaceDN w:val="0"/>
        <w:adjustRightInd w:val="0"/>
        <w:spacing w:before="120"/>
        <w:rPr>
          <w:lang w:val="id-ID"/>
        </w:rPr>
      </w:pPr>
      <w:r>
        <w:rPr>
          <w:lang w:val="id-ID"/>
        </w:rPr>
        <w:t>.........................(</w:t>
      </w:r>
      <w:r w:rsidRPr="00FC23D2">
        <w:rPr>
          <w:rFonts w:ascii="Lucida Calligraphy" w:hAnsi="Lucida Calligraphy"/>
          <w:b/>
          <w:lang w:val="id-ID"/>
        </w:rPr>
        <w:t>keterangan lain yang terkait, semisal informasi standar lain yang terkait bilamana merupakan standar seri</w:t>
      </w:r>
      <w:r>
        <w:rPr>
          <w:lang w:val="id-ID"/>
        </w:rPr>
        <w:t>)....................................</w:t>
      </w:r>
    </w:p>
    <w:p w:rsidR="008366D0" w:rsidRPr="00815217" w:rsidRDefault="008366D0" w:rsidP="008366D0">
      <w:pPr>
        <w:rPr>
          <w:highlight w:val="yellow"/>
          <w:lang w:val="id-ID"/>
        </w:rPr>
      </w:pPr>
      <w:r w:rsidRPr="00341F43">
        <w:rPr>
          <w:b/>
          <w:u w:val="single"/>
          <w:lang w:val="id-ID"/>
        </w:rPr>
        <w:t>CONTOH:</w:t>
      </w:r>
      <w:r>
        <w:rPr>
          <w:lang w:val="id-ID"/>
        </w:rPr>
        <w:t xml:space="preserve"> </w:t>
      </w:r>
      <w:r w:rsidRPr="00815217">
        <w:rPr>
          <w:highlight w:val="yellow"/>
          <w:lang w:val="it-IT"/>
        </w:rPr>
        <w:t>Standar ini merupakan bagian dari seri SNI ISO</w:t>
      </w:r>
      <w:r w:rsidRPr="00815217">
        <w:rPr>
          <w:highlight w:val="yellow"/>
          <w:lang w:val="id-ID"/>
        </w:rPr>
        <w:t xml:space="preserve"> 12945, </w:t>
      </w:r>
      <w:r w:rsidRPr="00815217">
        <w:rPr>
          <w:i/>
          <w:highlight w:val="yellow"/>
          <w:lang w:val="id-ID"/>
        </w:rPr>
        <w:t>Tekstil – Cara uji kecenderungan kain terhadap permukaan fuzzing dan piling,</w:t>
      </w:r>
      <w:r w:rsidRPr="00815217">
        <w:rPr>
          <w:highlight w:val="yellow"/>
          <w:lang w:val="id-ID"/>
        </w:rPr>
        <w:t xml:space="preserve"> yang terdiri dari 3 bagian yaitu:</w:t>
      </w:r>
    </w:p>
    <w:p w:rsidR="008366D0" w:rsidRPr="00815217" w:rsidRDefault="008366D0" w:rsidP="008366D0">
      <w:pPr>
        <w:numPr>
          <w:ilvl w:val="0"/>
          <w:numId w:val="23"/>
        </w:numPr>
        <w:spacing w:after="0"/>
        <w:rPr>
          <w:highlight w:val="yellow"/>
        </w:rPr>
      </w:pPr>
      <w:proofErr w:type="spellStart"/>
      <w:r w:rsidRPr="00815217">
        <w:rPr>
          <w:highlight w:val="yellow"/>
        </w:rPr>
        <w:t>Bagian</w:t>
      </w:r>
      <w:proofErr w:type="spellEnd"/>
      <w:r w:rsidRPr="00815217">
        <w:rPr>
          <w:highlight w:val="yellow"/>
        </w:rPr>
        <w:t xml:space="preserve"> 1: </w:t>
      </w:r>
      <w:proofErr w:type="spellStart"/>
      <w:r w:rsidRPr="00815217">
        <w:rPr>
          <w:highlight w:val="yellow"/>
        </w:rPr>
        <w:t>Metode</w:t>
      </w:r>
      <w:proofErr w:type="spellEnd"/>
      <w:r w:rsidRPr="00815217">
        <w:rPr>
          <w:highlight w:val="yellow"/>
        </w:rPr>
        <w:t xml:space="preserve"> </w:t>
      </w:r>
      <w:r w:rsidRPr="00815217">
        <w:rPr>
          <w:highlight w:val="yellow"/>
          <w:lang w:val="id-ID"/>
        </w:rPr>
        <w:t xml:space="preserve">kotak </w:t>
      </w:r>
      <w:r w:rsidRPr="00815217">
        <w:rPr>
          <w:highlight w:val="yellow"/>
        </w:rPr>
        <w:t>pilling</w:t>
      </w:r>
    </w:p>
    <w:p w:rsidR="008366D0" w:rsidRPr="00815217" w:rsidRDefault="008366D0" w:rsidP="008366D0">
      <w:pPr>
        <w:numPr>
          <w:ilvl w:val="0"/>
          <w:numId w:val="23"/>
        </w:numPr>
        <w:spacing w:after="0"/>
        <w:rPr>
          <w:highlight w:val="yellow"/>
        </w:rPr>
      </w:pPr>
      <w:proofErr w:type="spellStart"/>
      <w:r w:rsidRPr="00815217">
        <w:rPr>
          <w:highlight w:val="yellow"/>
        </w:rPr>
        <w:t>Bagian</w:t>
      </w:r>
      <w:proofErr w:type="spellEnd"/>
      <w:r w:rsidRPr="00815217">
        <w:rPr>
          <w:highlight w:val="yellow"/>
        </w:rPr>
        <w:t xml:space="preserve"> 2: </w:t>
      </w:r>
      <w:proofErr w:type="spellStart"/>
      <w:r w:rsidRPr="00815217">
        <w:rPr>
          <w:highlight w:val="yellow"/>
        </w:rPr>
        <w:t>Metode</w:t>
      </w:r>
      <w:proofErr w:type="spellEnd"/>
      <w:r w:rsidRPr="00815217">
        <w:rPr>
          <w:highlight w:val="yellow"/>
        </w:rPr>
        <w:t xml:space="preserve"> </w:t>
      </w:r>
      <w:r w:rsidRPr="00815217">
        <w:rPr>
          <w:highlight w:val="yellow"/>
          <w:lang w:val="id-ID"/>
        </w:rPr>
        <w:t>M</w:t>
      </w:r>
      <w:proofErr w:type="spellStart"/>
      <w:r w:rsidRPr="00815217">
        <w:rPr>
          <w:highlight w:val="yellow"/>
        </w:rPr>
        <w:t>artindale</w:t>
      </w:r>
      <w:proofErr w:type="spellEnd"/>
      <w:r w:rsidRPr="00815217">
        <w:rPr>
          <w:highlight w:val="yellow"/>
        </w:rPr>
        <w:t xml:space="preserve"> </w:t>
      </w:r>
      <w:proofErr w:type="spellStart"/>
      <w:r w:rsidRPr="00815217">
        <w:rPr>
          <w:highlight w:val="yellow"/>
        </w:rPr>
        <w:t>modifikasi</w:t>
      </w:r>
      <w:proofErr w:type="spellEnd"/>
    </w:p>
    <w:p w:rsidR="008366D0" w:rsidRPr="00815217" w:rsidRDefault="008366D0" w:rsidP="008366D0">
      <w:pPr>
        <w:numPr>
          <w:ilvl w:val="0"/>
          <w:numId w:val="23"/>
        </w:numPr>
        <w:spacing w:after="0"/>
        <w:rPr>
          <w:highlight w:val="yellow"/>
          <w:lang w:val="sv-SE"/>
        </w:rPr>
      </w:pPr>
      <w:r w:rsidRPr="00815217">
        <w:rPr>
          <w:highlight w:val="yellow"/>
          <w:lang w:val="sv-SE"/>
        </w:rPr>
        <w:t>Bagian 3: Cara uji menggunakan metode jatuh acak</w:t>
      </w:r>
    </w:p>
    <w:p w:rsidR="008366D0" w:rsidRPr="009E73A3" w:rsidRDefault="008366D0" w:rsidP="008366D0">
      <w:pPr>
        <w:ind w:left="360"/>
        <w:rPr>
          <w:b/>
          <w:lang w:val="it-IT" w:eastAsia="id-ID"/>
        </w:rPr>
      </w:pPr>
    </w:p>
    <w:p w:rsidR="008366D0" w:rsidRDefault="008366D0" w:rsidP="008366D0">
      <w:pPr>
        <w:autoSpaceDE w:val="0"/>
        <w:autoSpaceDN w:val="0"/>
        <w:adjustRightInd w:val="0"/>
        <w:spacing w:before="120"/>
        <w:rPr>
          <w:lang w:val="id-ID"/>
        </w:rPr>
      </w:pPr>
      <w:r>
        <w:rPr>
          <w:lang w:val="id-ID"/>
        </w:rPr>
        <w:t>.........................(</w:t>
      </w:r>
      <w:r w:rsidRPr="00FC23D2">
        <w:rPr>
          <w:rFonts w:ascii="Lucida Calligraphy" w:hAnsi="Lucida Calligraphy"/>
          <w:b/>
          <w:lang w:val="id-ID"/>
        </w:rPr>
        <w:t>informasi PT Perumusan SNI yang menyusun, waktu pelaksanaan Rapat Konsensus dan informasi status kourum dari pemangku kepentingan</w:t>
      </w:r>
      <w:r>
        <w:rPr>
          <w:lang w:val="id-ID"/>
        </w:rPr>
        <w:t>) ....................................</w:t>
      </w:r>
    </w:p>
    <w:p w:rsidR="008366D0" w:rsidRPr="009E73A3" w:rsidRDefault="008366D0" w:rsidP="008366D0">
      <w:pPr>
        <w:widowControl w:val="0"/>
        <w:autoSpaceDE w:val="0"/>
        <w:autoSpaceDN w:val="0"/>
        <w:adjustRightInd w:val="0"/>
        <w:ind w:right="-20"/>
        <w:rPr>
          <w:bCs/>
          <w:w w:val="99"/>
          <w:lang w:val="id-ID"/>
        </w:rPr>
      </w:pPr>
      <w:r w:rsidRPr="00341F43">
        <w:rPr>
          <w:b/>
          <w:u w:val="single"/>
          <w:lang w:val="id-ID"/>
        </w:rPr>
        <w:t>CONTOH:</w:t>
      </w:r>
      <w:r>
        <w:rPr>
          <w:lang w:val="id-ID"/>
        </w:rPr>
        <w:t xml:space="preserve"> </w:t>
      </w:r>
      <w:r w:rsidRPr="00341F43">
        <w:rPr>
          <w:highlight w:val="yellow"/>
          <w:lang w:val="id-ID"/>
        </w:rPr>
        <w:t xml:space="preserve">Standar ini disusun oleh Panitia Teknis 59-01, </w:t>
      </w:r>
      <w:proofErr w:type="spellStart"/>
      <w:r w:rsidRPr="00341F43">
        <w:rPr>
          <w:i/>
          <w:highlight w:val="yellow"/>
        </w:rPr>
        <w:t>Tekstil</w:t>
      </w:r>
      <w:proofErr w:type="spellEnd"/>
      <w:r w:rsidRPr="00341F43">
        <w:rPr>
          <w:i/>
          <w:highlight w:val="yellow"/>
        </w:rPr>
        <w:t xml:space="preserve"> </w:t>
      </w:r>
      <w:proofErr w:type="spellStart"/>
      <w:r w:rsidRPr="00341F43">
        <w:rPr>
          <w:i/>
          <w:highlight w:val="yellow"/>
        </w:rPr>
        <w:t>dan</w:t>
      </w:r>
      <w:proofErr w:type="spellEnd"/>
      <w:r w:rsidRPr="00341F43">
        <w:rPr>
          <w:i/>
          <w:highlight w:val="yellow"/>
        </w:rPr>
        <w:t xml:space="preserve"> </w:t>
      </w:r>
      <w:proofErr w:type="spellStart"/>
      <w:r w:rsidRPr="00341F43">
        <w:rPr>
          <w:i/>
          <w:highlight w:val="yellow"/>
        </w:rPr>
        <w:t>Produk</w:t>
      </w:r>
      <w:proofErr w:type="spellEnd"/>
      <w:r w:rsidRPr="00341F43">
        <w:rPr>
          <w:i/>
          <w:highlight w:val="yellow"/>
        </w:rPr>
        <w:t xml:space="preserve"> </w:t>
      </w:r>
      <w:proofErr w:type="spellStart"/>
      <w:r w:rsidRPr="00341F43">
        <w:rPr>
          <w:i/>
          <w:highlight w:val="yellow"/>
        </w:rPr>
        <w:t>Tekstil</w:t>
      </w:r>
      <w:proofErr w:type="spellEnd"/>
      <w:r w:rsidRPr="00341F43">
        <w:rPr>
          <w:highlight w:val="yellow"/>
          <w:lang w:val="id-ID"/>
        </w:rPr>
        <w:t xml:space="preserve">. Standar ini telah </w:t>
      </w:r>
      <w:r>
        <w:rPr>
          <w:highlight w:val="yellow"/>
          <w:lang w:val="id-ID"/>
        </w:rPr>
        <w:t>dbahas dan disetujui dalam rapat k</w:t>
      </w:r>
      <w:r w:rsidRPr="00341F43">
        <w:rPr>
          <w:highlight w:val="yellow"/>
          <w:lang w:val="id-ID"/>
        </w:rPr>
        <w:t>onsensus</w:t>
      </w:r>
      <w:r>
        <w:rPr>
          <w:highlight w:val="yellow"/>
          <w:lang w:val="id-ID"/>
        </w:rPr>
        <w:t xml:space="preserve"> </w:t>
      </w:r>
      <w:r w:rsidRPr="00341F43">
        <w:rPr>
          <w:highlight w:val="yellow"/>
          <w:lang w:val="id-ID"/>
        </w:rPr>
        <w:t>n</w:t>
      </w:r>
      <w:r>
        <w:rPr>
          <w:highlight w:val="yellow"/>
          <w:lang w:val="id-ID"/>
        </w:rPr>
        <w:t>asional</w:t>
      </w:r>
      <w:r w:rsidRPr="00341F43">
        <w:rPr>
          <w:highlight w:val="yellow"/>
          <w:lang w:val="id-ID"/>
        </w:rPr>
        <w:t xml:space="preserve"> di </w:t>
      </w:r>
      <w:r w:rsidRPr="00341F43">
        <w:rPr>
          <w:highlight w:val="yellow"/>
        </w:rPr>
        <w:t>Jakarta</w:t>
      </w:r>
      <w:r w:rsidRPr="00341F43">
        <w:rPr>
          <w:highlight w:val="yellow"/>
          <w:lang w:val="id-ID"/>
        </w:rPr>
        <w:t>, pada tanggal 23</w:t>
      </w:r>
      <w:r w:rsidRPr="00341F43">
        <w:rPr>
          <w:highlight w:val="yellow"/>
          <w:lang w:val="sv-SE"/>
        </w:rPr>
        <w:t xml:space="preserve"> Oktober </w:t>
      </w:r>
      <w:r w:rsidRPr="00341F43">
        <w:rPr>
          <w:highlight w:val="yellow"/>
        </w:rPr>
        <w:t>2012.</w:t>
      </w:r>
      <w:r w:rsidRPr="00341F43">
        <w:rPr>
          <w:highlight w:val="yellow"/>
          <w:lang w:val="id-ID"/>
        </w:rPr>
        <w:t xml:space="preserve"> Konsensus ini dihadiri oleh para pemangku kepentingan (</w:t>
      </w:r>
      <w:r w:rsidRPr="00341F43">
        <w:rPr>
          <w:i/>
          <w:highlight w:val="yellow"/>
          <w:lang w:val="id-ID"/>
        </w:rPr>
        <w:t>stakeholder</w:t>
      </w:r>
      <w:r w:rsidRPr="00341F43">
        <w:rPr>
          <w:highlight w:val="yellow"/>
          <w:lang w:val="id-ID"/>
        </w:rPr>
        <w:t>) terkait, yaitu perwakilan dari produsen, konsumen, pakar dan pemerintah.</w:t>
      </w:r>
    </w:p>
    <w:p w:rsidR="008366D0" w:rsidRPr="009E73A3" w:rsidRDefault="008366D0" w:rsidP="008366D0">
      <w:pPr>
        <w:widowControl w:val="0"/>
        <w:autoSpaceDE w:val="0"/>
        <w:autoSpaceDN w:val="0"/>
        <w:adjustRightInd w:val="0"/>
        <w:rPr>
          <w:lang w:val="id-ID"/>
        </w:rPr>
      </w:pPr>
    </w:p>
    <w:p w:rsidR="008366D0" w:rsidRPr="00AA499F" w:rsidRDefault="008366D0" w:rsidP="008366D0">
      <w:pPr>
        <w:rPr>
          <w:bCs/>
          <w:lang w:val="id-ID"/>
        </w:rPr>
      </w:pPr>
      <w:r w:rsidRPr="00AA499F">
        <w:rPr>
          <w:bCs/>
          <w:lang w:val="id-ID"/>
        </w:rPr>
        <w:lastRenderedPageBreak/>
        <w:t>.......................</w:t>
      </w:r>
      <w:r>
        <w:rPr>
          <w:bCs/>
          <w:lang w:val="id-ID"/>
        </w:rPr>
        <w:t>(</w:t>
      </w:r>
      <w:r w:rsidRPr="00FC23D2">
        <w:rPr>
          <w:rFonts w:ascii="Lucida Calligraphy" w:hAnsi="Lucida Calligraphy"/>
          <w:b/>
          <w:bCs/>
          <w:lang w:val="id-ID"/>
        </w:rPr>
        <w:t>informasi status adopsi standar acuan/bibliografi kedalam SNI, bilamana ada</w:t>
      </w:r>
      <w:r>
        <w:rPr>
          <w:bCs/>
          <w:lang w:val="id-ID"/>
        </w:rPr>
        <w:t>) ....................................................</w:t>
      </w:r>
    </w:p>
    <w:p w:rsidR="008366D0" w:rsidRPr="00AA499F" w:rsidRDefault="008366D0" w:rsidP="008366D0">
      <w:pPr>
        <w:pStyle w:val="daftar"/>
        <w:spacing w:after="120"/>
        <w:jc w:val="both"/>
        <w:rPr>
          <w:b w:val="0"/>
          <w:sz w:val="22"/>
          <w:highlight w:val="yellow"/>
        </w:rPr>
      </w:pPr>
      <w:r w:rsidRPr="00AA499F">
        <w:rPr>
          <w:sz w:val="22"/>
          <w:u w:val="single"/>
        </w:rPr>
        <w:t>CONTOH:</w:t>
      </w:r>
      <w:r>
        <w:rPr>
          <w:b w:val="0"/>
          <w:sz w:val="22"/>
        </w:rPr>
        <w:t xml:space="preserve"> </w:t>
      </w:r>
      <w:r w:rsidRPr="00AA499F">
        <w:rPr>
          <w:b w:val="0"/>
          <w:sz w:val="22"/>
          <w:highlight w:val="yellow"/>
        </w:rPr>
        <w:t>Terdapat standar ISO yang diacu di acuan normatif / bibliografi *) dalam standar ini telah diadopsi menjadi Standar Nasional Indonesia (SNI) yaitu:</w:t>
      </w:r>
    </w:p>
    <w:p w:rsidR="008366D0" w:rsidRPr="00AA499F" w:rsidRDefault="008366D0" w:rsidP="008366D0">
      <w:pPr>
        <w:pStyle w:val="daftar"/>
        <w:widowControl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120"/>
        <w:ind w:left="426" w:hanging="284"/>
        <w:jc w:val="both"/>
        <w:rPr>
          <w:b w:val="0"/>
          <w:sz w:val="22"/>
          <w:highlight w:val="yellow"/>
        </w:rPr>
      </w:pPr>
      <w:r w:rsidRPr="00AA499F">
        <w:rPr>
          <w:b w:val="0"/>
          <w:sz w:val="22"/>
          <w:highlight w:val="yellow"/>
        </w:rPr>
        <w:t xml:space="preserve">ISO 3175-1:2010,  </w:t>
      </w:r>
      <w:r w:rsidRPr="00AA499F">
        <w:rPr>
          <w:b w:val="0"/>
          <w:i/>
          <w:sz w:val="22"/>
          <w:highlight w:val="yellow"/>
        </w:rPr>
        <w:t>Textiles - Professional care, drycleaning and wetcleaning of fabrics and garments - Part 1: Assessment of performance after cleaning and finishing,</w:t>
      </w:r>
      <w:r w:rsidRPr="00AA499F">
        <w:rPr>
          <w:b w:val="0"/>
          <w:color w:val="000000"/>
          <w:sz w:val="22"/>
          <w:highlight w:val="yellow"/>
        </w:rPr>
        <w:t xml:space="preserve"> telah diadopsi secara identik menjadi </w:t>
      </w:r>
      <w:r w:rsidRPr="00AA499F">
        <w:rPr>
          <w:b w:val="0"/>
          <w:sz w:val="22"/>
          <w:highlight w:val="yellow"/>
        </w:rPr>
        <w:t xml:space="preserve">SNI ISO 3175-1:2011, </w:t>
      </w:r>
      <w:r w:rsidRPr="00AA499F">
        <w:rPr>
          <w:b w:val="0"/>
          <w:i/>
          <w:sz w:val="22"/>
          <w:highlight w:val="yellow"/>
        </w:rPr>
        <w:t>Tekstil - Pemeliharaan profesional, cuci kering dan cuci basah dari kain dan garmen - Bagian 1: Penilaian performa setelah pencucian dan penyempurnaan.</w:t>
      </w:r>
    </w:p>
    <w:p w:rsidR="008366D0" w:rsidRPr="000850CE" w:rsidRDefault="008366D0" w:rsidP="008366D0">
      <w:pPr>
        <w:pStyle w:val="daftar"/>
        <w:widowControl/>
        <w:numPr>
          <w:ilvl w:val="0"/>
          <w:numId w:val="24"/>
        </w:numPr>
        <w:suppressAutoHyphens w:val="0"/>
        <w:autoSpaceDE w:val="0"/>
        <w:autoSpaceDN w:val="0"/>
        <w:adjustRightInd w:val="0"/>
        <w:ind w:left="426" w:hanging="284"/>
        <w:jc w:val="both"/>
        <w:rPr>
          <w:b w:val="0"/>
          <w:sz w:val="22"/>
        </w:rPr>
      </w:pPr>
      <w:r w:rsidRPr="00AA499F">
        <w:rPr>
          <w:b w:val="0"/>
          <w:sz w:val="22"/>
          <w:highlight w:val="yellow"/>
        </w:rPr>
        <w:t>dst</w:t>
      </w:r>
    </w:p>
    <w:p w:rsidR="008366D0" w:rsidRDefault="008366D0" w:rsidP="008366D0">
      <w:pPr>
        <w:rPr>
          <w:lang w:val="id-ID"/>
        </w:rPr>
      </w:pPr>
    </w:p>
    <w:p w:rsidR="008366D0" w:rsidRPr="00AA499F" w:rsidRDefault="008366D0" w:rsidP="008366D0">
      <w:pPr>
        <w:rPr>
          <w:bCs/>
          <w:lang w:val="id-ID"/>
        </w:rPr>
      </w:pPr>
      <w:r w:rsidRPr="00AA499F">
        <w:rPr>
          <w:bCs/>
          <w:lang w:val="id-ID"/>
        </w:rPr>
        <w:t>.......................</w:t>
      </w:r>
      <w:r>
        <w:rPr>
          <w:bCs/>
          <w:lang w:val="id-ID"/>
        </w:rPr>
        <w:t>(</w:t>
      </w:r>
      <w:r w:rsidRPr="00FC23D2">
        <w:rPr>
          <w:rFonts w:ascii="Lucida Calligraphy" w:hAnsi="Lucida Calligraphy"/>
          <w:b/>
          <w:bCs/>
          <w:lang w:val="id-ID"/>
        </w:rPr>
        <w:t xml:space="preserve">informasi status standar acuan yang telah berubah (direvisi atau diabolisi </w:t>
      </w:r>
      <w:r w:rsidRPr="00FC23D2">
        <w:rPr>
          <w:rFonts w:ascii="Lucida Calligraphy" w:hAnsi="Lucida Calligraphy"/>
          <w:b/>
          <w:lang w:val="id-ID"/>
        </w:rPr>
        <w:t>*)</w:t>
      </w:r>
      <w:r w:rsidRPr="00FC23D2">
        <w:rPr>
          <w:rFonts w:ascii="Lucida Calligraphy" w:hAnsi="Lucida Calligraphy"/>
          <w:b/>
          <w:bCs/>
          <w:lang w:val="id-ID"/>
        </w:rPr>
        <w:t>, bilamana ada</w:t>
      </w:r>
      <w:r>
        <w:rPr>
          <w:bCs/>
          <w:lang w:val="id-ID"/>
        </w:rPr>
        <w:t>) ....................................................</w:t>
      </w:r>
    </w:p>
    <w:p w:rsidR="008366D0" w:rsidRPr="0001110B" w:rsidRDefault="008366D0" w:rsidP="008366D0">
      <w:pPr>
        <w:pStyle w:val="daftar"/>
        <w:spacing w:after="120"/>
        <w:jc w:val="both"/>
        <w:rPr>
          <w:b w:val="0"/>
          <w:sz w:val="22"/>
          <w:highlight w:val="yellow"/>
        </w:rPr>
      </w:pPr>
      <w:r w:rsidRPr="00AA499F">
        <w:rPr>
          <w:sz w:val="22"/>
          <w:u w:val="single"/>
        </w:rPr>
        <w:t>CONTOH:</w:t>
      </w:r>
      <w:r>
        <w:rPr>
          <w:b w:val="0"/>
          <w:sz w:val="22"/>
        </w:rPr>
        <w:t xml:space="preserve"> </w:t>
      </w:r>
      <w:r w:rsidRPr="00AA499F">
        <w:rPr>
          <w:b w:val="0"/>
          <w:sz w:val="22"/>
          <w:highlight w:val="yellow"/>
        </w:rPr>
        <w:t>Terdapat standar yang diacu di acuan normatif dalam standar ini telah di</w:t>
      </w:r>
      <w:r>
        <w:rPr>
          <w:b w:val="0"/>
          <w:sz w:val="22"/>
          <w:highlight w:val="yellow"/>
        </w:rPr>
        <w:t xml:space="preserve">revisi  </w:t>
      </w:r>
      <w:r w:rsidRPr="00AA499F">
        <w:rPr>
          <w:b w:val="0"/>
          <w:sz w:val="22"/>
          <w:highlight w:val="yellow"/>
        </w:rPr>
        <w:t>yaitu:</w:t>
      </w:r>
    </w:p>
    <w:p w:rsidR="008366D0" w:rsidRPr="0001110B" w:rsidRDefault="008366D0" w:rsidP="008366D0">
      <w:pPr>
        <w:pStyle w:val="daftar"/>
        <w:widowControl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120"/>
        <w:ind w:left="426" w:hanging="284"/>
        <w:jc w:val="both"/>
        <w:rPr>
          <w:b w:val="0"/>
          <w:sz w:val="22"/>
          <w:highlight w:val="yellow"/>
        </w:rPr>
      </w:pPr>
      <w:r w:rsidRPr="00882A62">
        <w:rPr>
          <w:b w:val="0"/>
          <w:sz w:val="22"/>
          <w:highlight w:val="yellow"/>
        </w:rPr>
        <w:t xml:space="preserve">SNI 08-0279-1989, </w:t>
      </w:r>
      <w:r w:rsidRPr="00882A62">
        <w:rPr>
          <w:b w:val="0"/>
          <w:bCs/>
          <w:i/>
          <w:sz w:val="22"/>
          <w:highlight w:val="yellow"/>
        </w:rPr>
        <w:t>Cara uji daya serap bahan tekstil</w:t>
      </w:r>
      <w:r w:rsidRPr="00882A62">
        <w:rPr>
          <w:b w:val="0"/>
          <w:sz w:val="22"/>
          <w:highlight w:val="yellow"/>
        </w:rPr>
        <w:t xml:space="preserve"> </w:t>
      </w:r>
      <w:r w:rsidRPr="0001110B">
        <w:rPr>
          <w:b w:val="0"/>
          <w:sz w:val="22"/>
          <w:highlight w:val="yellow"/>
        </w:rPr>
        <w:t xml:space="preserve">telah direvisi menjadi </w:t>
      </w:r>
      <w:r w:rsidRPr="00882A62">
        <w:rPr>
          <w:b w:val="0"/>
          <w:bCs/>
          <w:sz w:val="22"/>
          <w:highlight w:val="yellow"/>
        </w:rPr>
        <w:t>SNI  0279:2013</w:t>
      </w:r>
      <w:r w:rsidRPr="00882A62">
        <w:rPr>
          <w:bCs/>
          <w:sz w:val="20"/>
          <w:szCs w:val="20"/>
          <w:highlight w:val="yellow"/>
        </w:rPr>
        <w:t xml:space="preserve">, </w:t>
      </w:r>
      <w:r w:rsidRPr="00882A62">
        <w:rPr>
          <w:b w:val="0"/>
          <w:bCs/>
          <w:i/>
          <w:sz w:val="22"/>
          <w:highlight w:val="yellow"/>
        </w:rPr>
        <w:t>Tekstil – Cara uji daya serap bahan tekstil</w:t>
      </w:r>
      <w:r w:rsidRPr="0001110B">
        <w:rPr>
          <w:b w:val="0"/>
          <w:i/>
          <w:sz w:val="22"/>
          <w:highlight w:val="yellow"/>
        </w:rPr>
        <w:t>.</w:t>
      </w:r>
    </w:p>
    <w:p w:rsidR="008366D0" w:rsidRPr="0001110B" w:rsidRDefault="008366D0" w:rsidP="008366D0">
      <w:pPr>
        <w:pStyle w:val="daftar"/>
        <w:widowControl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120"/>
        <w:ind w:left="426" w:hanging="284"/>
        <w:jc w:val="both"/>
        <w:rPr>
          <w:b w:val="0"/>
          <w:sz w:val="22"/>
          <w:highlight w:val="yellow"/>
        </w:rPr>
      </w:pPr>
      <w:r>
        <w:rPr>
          <w:b w:val="0"/>
          <w:sz w:val="22"/>
          <w:highlight w:val="yellow"/>
        </w:rPr>
        <w:t>dst</w:t>
      </w:r>
    </w:p>
    <w:p w:rsidR="008366D0" w:rsidRDefault="008366D0" w:rsidP="008366D0">
      <w:pPr>
        <w:rPr>
          <w:lang w:val="id-ID"/>
        </w:rPr>
      </w:pPr>
    </w:p>
    <w:p w:rsidR="008366D0" w:rsidRPr="00AA499F" w:rsidRDefault="008366D0" w:rsidP="008366D0">
      <w:pPr>
        <w:rPr>
          <w:bCs/>
          <w:lang w:val="id-ID"/>
        </w:rPr>
      </w:pPr>
      <w:r w:rsidRPr="00AA499F">
        <w:rPr>
          <w:bCs/>
          <w:lang w:val="id-ID"/>
        </w:rPr>
        <w:t>.......................</w:t>
      </w:r>
      <w:r>
        <w:rPr>
          <w:bCs/>
          <w:lang w:val="id-ID"/>
        </w:rPr>
        <w:t>(</w:t>
      </w:r>
      <w:r w:rsidRPr="00FC23D2">
        <w:rPr>
          <w:rFonts w:ascii="Lucida Calligraphy" w:hAnsi="Lucida Calligraphy"/>
          <w:b/>
          <w:bCs/>
          <w:lang w:val="id-ID"/>
        </w:rPr>
        <w:t>informasi status pelaksanaan Jajak Pendapat dan Pemungutan Suara terhadap RSNI, bilamana ada</w:t>
      </w:r>
      <w:r>
        <w:rPr>
          <w:bCs/>
          <w:lang w:val="id-ID"/>
        </w:rPr>
        <w:t>) ....................................................</w:t>
      </w:r>
    </w:p>
    <w:p w:rsidR="008366D0" w:rsidRDefault="008366D0" w:rsidP="008366D0">
      <w:pPr>
        <w:rPr>
          <w:lang w:val="id-ID"/>
        </w:rPr>
      </w:pPr>
      <w:r w:rsidRPr="00AA499F">
        <w:rPr>
          <w:b/>
          <w:bCs/>
          <w:u w:val="single"/>
          <w:lang w:val="id-ID"/>
        </w:rPr>
        <w:t>CONTOH:</w:t>
      </w:r>
      <w:r>
        <w:rPr>
          <w:bCs/>
          <w:lang w:val="id-ID"/>
        </w:rPr>
        <w:t xml:space="preserve"> </w:t>
      </w:r>
      <w:r w:rsidRPr="00AA499F">
        <w:rPr>
          <w:highlight w:val="yellow"/>
          <w:lang w:val="id-ID"/>
        </w:rPr>
        <w:t>Standar</w:t>
      </w:r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ini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telah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melalui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tahap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jajak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pendapat</w:t>
      </w:r>
      <w:proofErr w:type="spellEnd"/>
      <w:r w:rsidRPr="00AA499F">
        <w:rPr>
          <w:highlight w:val="yellow"/>
          <w:lang w:val="es-ES"/>
        </w:rPr>
        <w:t xml:space="preserve"> pada </w:t>
      </w:r>
      <w:proofErr w:type="spellStart"/>
      <w:r w:rsidRPr="00AA499F">
        <w:rPr>
          <w:highlight w:val="yellow"/>
          <w:lang w:val="es-ES"/>
        </w:rPr>
        <w:t>tanggal</w:t>
      </w:r>
      <w:proofErr w:type="spellEnd"/>
      <w:r w:rsidRPr="00AA499F">
        <w:rPr>
          <w:highlight w:val="yellow"/>
          <w:lang w:val="es-ES"/>
        </w:rPr>
        <w:t xml:space="preserve"> </w:t>
      </w:r>
      <w:r w:rsidRPr="00AA499F">
        <w:rPr>
          <w:highlight w:val="yellow"/>
          <w:lang w:val="id-ID"/>
        </w:rPr>
        <w:t>2</w:t>
      </w:r>
      <w:r w:rsidRPr="00AA499F">
        <w:rPr>
          <w:highlight w:val="yellow"/>
          <w:lang w:val="es-ES"/>
        </w:rPr>
        <w:t>5 Me</w:t>
      </w:r>
      <w:r w:rsidRPr="00AA499F">
        <w:rPr>
          <w:highlight w:val="yellow"/>
          <w:lang w:val="id-ID"/>
        </w:rPr>
        <w:t>i 201</w:t>
      </w:r>
      <w:r>
        <w:rPr>
          <w:highlight w:val="yellow"/>
          <w:lang w:val="id-ID"/>
        </w:rPr>
        <w:t>2</w:t>
      </w:r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sampai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dengan</w:t>
      </w:r>
      <w:proofErr w:type="spellEnd"/>
      <w:r w:rsidRPr="00AA499F">
        <w:rPr>
          <w:highlight w:val="yellow"/>
          <w:lang w:val="es-ES"/>
        </w:rPr>
        <w:t xml:space="preserve"> </w:t>
      </w:r>
      <w:r w:rsidRPr="00AA499F">
        <w:rPr>
          <w:highlight w:val="yellow"/>
          <w:lang w:val="id-ID"/>
        </w:rPr>
        <w:t>25 Juli</w:t>
      </w:r>
      <w:r w:rsidRPr="00AA499F">
        <w:rPr>
          <w:highlight w:val="yellow"/>
          <w:lang w:val="es-ES"/>
        </w:rPr>
        <w:t xml:space="preserve"> 20</w:t>
      </w:r>
      <w:r w:rsidRPr="00AA499F">
        <w:rPr>
          <w:highlight w:val="yellow"/>
          <w:lang w:val="id-ID"/>
        </w:rPr>
        <w:t>1</w:t>
      </w:r>
      <w:r>
        <w:rPr>
          <w:highlight w:val="yellow"/>
          <w:lang w:val="id-ID"/>
        </w:rPr>
        <w:t>2</w:t>
      </w:r>
      <w:r w:rsidRPr="00AA499F">
        <w:rPr>
          <w:highlight w:val="yellow"/>
          <w:lang w:val="id-ID"/>
        </w:rPr>
        <w:t>, serta dipanjang sampai dengan tanggal 25 Agustus 201</w:t>
      </w:r>
      <w:r>
        <w:rPr>
          <w:highlight w:val="yellow"/>
          <w:lang w:val="id-ID"/>
        </w:rPr>
        <w:t>2</w:t>
      </w:r>
      <w:r w:rsidRPr="00AA499F">
        <w:rPr>
          <w:highlight w:val="yellow"/>
          <w:lang w:val="es-ES"/>
        </w:rPr>
        <w:t xml:space="preserve">. </w:t>
      </w:r>
      <w:proofErr w:type="spellStart"/>
      <w:r w:rsidRPr="00AA499F">
        <w:rPr>
          <w:highlight w:val="yellow"/>
          <w:lang w:val="es-ES"/>
        </w:rPr>
        <w:t>Setelah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itu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dilanjutkan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ke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tahap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Pemungutan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Suara</w:t>
      </w:r>
      <w:proofErr w:type="spellEnd"/>
      <w:r w:rsidRPr="00AA499F">
        <w:rPr>
          <w:highlight w:val="yellow"/>
          <w:lang w:val="es-ES"/>
        </w:rPr>
        <w:t xml:space="preserve"> pada </w:t>
      </w:r>
      <w:proofErr w:type="spellStart"/>
      <w:proofErr w:type="gramStart"/>
      <w:r w:rsidRPr="00AA499F">
        <w:rPr>
          <w:highlight w:val="yellow"/>
          <w:lang w:val="es-ES"/>
        </w:rPr>
        <w:t>tanggal</w:t>
      </w:r>
      <w:proofErr w:type="spellEnd"/>
      <w:r w:rsidRPr="00AA499F">
        <w:rPr>
          <w:highlight w:val="yellow"/>
          <w:lang w:val="es-ES"/>
        </w:rPr>
        <w:t xml:space="preserve"> </w:t>
      </w:r>
      <w:r w:rsidRPr="00AA499F">
        <w:rPr>
          <w:highlight w:val="yellow"/>
          <w:lang w:val="id-ID"/>
        </w:rPr>
        <w:t>....</w:t>
      </w:r>
      <w:proofErr w:type="gramEnd"/>
      <w:r w:rsidRPr="00AA499F">
        <w:rPr>
          <w:highlight w:val="yellow"/>
          <w:lang w:val="id-ID"/>
        </w:rPr>
        <w:t xml:space="preserve"> Agustus 2012</w:t>
      </w:r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sampai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dengan</w:t>
      </w:r>
      <w:proofErr w:type="spellEnd"/>
      <w:r w:rsidRPr="00AA499F">
        <w:rPr>
          <w:highlight w:val="yellow"/>
          <w:lang w:val="es-ES"/>
        </w:rPr>
        <w:t xml:space="preserve"> </w:t>
      </w:r>
      <w:r w:rsidRPr="00AA499F">
        <w:rPr>
          <w:highlight w:val="yellow"/>
          <w:lang w:val="id-ID"/>
        </w:rPr>
        <w:t>....September 2012</w:t>
      </w:r>
      <w:r w:rsidRPr="00AA499F">
        <w:rPr>
          <w:highlight w:val="yellow"/>
          <w:lang w:val="es-ES"/>
        </w:rPr>
        <w:t xml:space="preserve">, </w:t>
      </w:r>
      <w:proofErr w:type="spellStart"/>
      <w:r w:rsidRPr="00AA499F">
        <w:rPr>
          <w:highlight w:val="yellow"/>
          <w:lang w:val="es-ES"/>
        </w:rPr>
        <w:t>dengan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hasil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akhir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disetujui</w:t>
      </w:r>
      <w:proofErr w:type="spellEnd"/>
      <w:r w:rsidRPr="00AA499F">
        <w:rPr>
          <w:highlight w:val="yellow"/>
          <w:lang w:val="es-ES"/>
        </w:rPr>
        <w:t xml:space="preserve"> </w:t>
      </w:r>
      <w:proofErr w:type="spellStart"/>
      <w:r w:rsidRPr="00AA499F">
        <w:rPr>
          <w:highlight w:val="yellow"/>
          <w:lang w:val="es-ES"/>
        </w:rPr>
        <w:t>menjadi</w:t>
      </w:r>
      <w:proofErr w:type="spellEnd"/>
      <w:r w:rsidRPr="00AA499F">
        <w:rPr>
          <w:highlight w:val="yellow"/>
          <w:lang w:val="es-ES"/>
        </w:rPr>
        <w:t xml:space="preserve"> SNI.</w:t>
      </w:r>
    </w:p>
    <w:p w:rsidR="008366D0" w:rsidRDefault="008366D0" w:rsidP="008366D0">
      <w:pPr>
        <w:rPr>
          <w:lang w:val="id-ID"/>
        </w:rPr>
      </w:pPr>
    </w:p>
    <w:p w:rsidR="008366D0" w:rsidRDefault="008366D0" w:rsidP="008366D0">
      <w:pPr>
        <w:rPr>
          <w:lang w:val="id-ID"/>
        </w:rPr>
      </w:pPr>
      <w:r>
        <w:rPr>
          <w:lang w:val="id-ID"/>
        </w:rPr>
        <w:t>..................(</w:t>
      </w:r>
      <w:r w:rsidRPr="00FC23D2">
        <w:rPr>
          <w:rFonts w:ascii="Lucida Calligraphy" w:hAnsi="Lucida Calligraphy"/>
          <w:b/>
          <w:lang w:val="id-ID"/>
        </w:rPr>
        <w:t>informasi penting lain yang terkait status penggunaan SNI yang direvisi, bilamana ada</w:t>
      </w:r>
      <w:r>
        <w:rPr>
          <w:lang w:val="id-ID"/>
        </w:rPr>
        <w:t>)..........................</w:t>
      </w:r>
    </w:p>
    <w:p w:rsidR="008366D0" w:rsidRPr="00F7262F" w:rsidRDefault="008366D0" w:rsidP="008366D0">
      <w:pPr>
        <w:rPr>
          <w:lang w:val="id-ID"/>
        </w:rPr>
      </w:pPr>
      <w:r w:rsidRPr="00AA499F">
        <w:rPr>
          <w:b/>
          <w:bCs/>
          <w:u w:val="single"/>
          <w:lang w:val="id-ID"/>
        </w:rPr>
        <w:t>CONTOH:</w:t>
      </w:r>
      <w:r>
        <w:rPr>
          <w:bCs/>
          <w:lang w:val="id-ID"/>
        </w:rPr>
        <w:t xml:space="preserve"> </w:t>
      </w:r>
      <w:r w:rsidRPr="00E02C5F">
        <w:rPr>
          <w:spacing w:val="-2"/>
          <w:highlight w:val="yellow"/>
          <w:lang w:val="id-ID"/>
        </w:rPr>
        <w:t xml:space="preserve">Dengan ditetapkannya </w:t>
      </w:r>
      <w:r w:rsidRPr="00E02C5F">
        <w:rPr>
          <w:bCs/>
          <w:highlight w:val="yellow"/>
          <w:lang w:val="id-ID"/>
        </w:rPr>
        <w:t xml:space="preserve">SNI ISO 12945-1:2012 ini, maka penerapan </w:t>
      </w:r>
      <w:r w:rsidRPr="00E02C5F">
        <w:rPr>
          <w:bCs/>
          <w:highlight w:val="yellow"/>
        </w:rPr>
        <w:t>SNI 12-1048-1989,</w:t>
      </w:r>
      <w:r w:rsidRPr="00E02C5F">
        <w:rPr>
          <w:bCs/>
          <w:highlight w:val="yellow"/>
          <w:lang w:val="id-ID"/>
        </w:rPr>
        <w:t xml:space="preserve"> </w:t>
      </w:r>
      <w:r w:rsidRPr="00E02C5F">
        <w:rPr>
          <w:bCs/>
          <w:highlight w:val="yellow"/>
        </w:rPr>
        <w:t xml:space="preserve">SNI 12-2991-1992, </w:t>
      </w:r>
      <w:r w:rsidRPr="00E02C5F">
        <w:rPr>
          <w:bCs/>
          <w:highlight w:val="yellow"/>
          <w:lang w:val="id-ID"/>
        </w:rPr>
        <w:t xml:space="preserve">dan </w:t>
      </w:r>
      <w:r w:rsidRPr="00E02C5F">
        <w:rPr>
          <w:bCs/>
          <w:highlight w:val="yellow"/>
        </w:rPr>
        <w:t xml:space="preserve">SNI 7555.9:2010  </w:t>
      </w:r>
      <w:r w:rsidRPr="00E02C5F">
        <w:rPr>
          <w:highlight w:val="yellow"/>
          <w:lang w:val="id-ID"/>
        </w:rPr>
        <w:t>dinyatakan tidak berlaku lag</w:t>
      </w:r>
      <w:r>
        <w:rPr>
          <w:lang w:val="id-ID"/>
        </w:rPr>
        <w:t>i.</w:t>
      </w:r>
    </w:p>
    <w:p w:rsidR="008366D0" w:rsidRDefault="008366D0" w:rsidP="008366D0">
      <w:pPr>
        <w:rPr>
          <w:lang w:val="id-ID"/>
        </w:rPr>
      </w:pPr>
    </w:p>
    <w:p w:rsidR="008366D0" w:rsidRDefault="008366D0" w:rsidP="008366D0">
      <w:pPr>
        <w:rPr>
          <w:lang w:val="id-ID"/>
        </w:rPr>
      </w:pPr>
      <w:r>
        <w:rPr>
          <w:lang w:val="id-ID"/>
        </w:rPr>
        <w:t>..................(</w:t>
      </w:r>
      <w:r w:rsidRPr="00FC23D2">
        <w:rPr>
          <w:rFonts w:ascii="Lucida Calligraphy" w:hAnsi="Lucida Calligraphy"/>
          <w:b/>
          <w:lang w:val="id-ID"/>
        </w:rPr>
        <w:t>informasi penunjang untuk menghindari perbedaan pendapat</w:t>
      </w:r>
      <w:r>
        <w:rPr>
          <w:rFonts w:ascii="Lucida Calligraphy" w:hAnsi="Lucida Calligraphy"/>
          <w:b/>
          <w:lang w:val="id-ID"/>
        </w:rPr>
        <w:t xml:space="preserve"> dalam penggunaan SNI</w:t>
      </w:r>
      <w:r>
        <w:rPr>
          <w:lang w:val="id-ID"/>
        </w:rPr>
        <w:t>)..........................</w:t>
      </w:r>
    </w:p>
    <w:p w:rsidR="008366D0" w:rsidRPr="009E73A3" w:rsidRDefault="008366D0" w:rsidP="008366D0">
      <w:pPr>
        <w:rPr>
          <w:lang w:val="id-ID"/>
        </w:rPr>
      </w:pPr>
      <w:r w:rsidRPr="00AA499F">
        <w:rPr>
          <w:b/>
          <w:bCs/>
          <w:u w:val="single"/>
          <w:lang w:val="id-ID"/>
        </w:rPr>
        <w:t>CONTOH:</w:t>
      </w:r>
      <w:r>
        <w:rPr>
          <w:bCs/>
          <w:lang w:val="id-ID"/>
        </w:rPr>
        <w:t xml:space="preserve"> </w:t>
      </w:r>
      <w:r w:rsidRPr="0001110B">
        <w:rPr>
          <w:highlight w:val="yellow"/>
          <w:lang w:val="id-ID"/>
        </w:rPr>
        <w:t>Apabila pengguna menemukan keraguan dalam standar ini maka disarankan untuk melihat standar aslinya yaitu ISO 12945-1:2000</w:t>
      </w:r>
      <w:r w:rsidRPr="0001110B" w:rsidDel="00435E60">
        <w:rPr>
          <w:highlight w:val="yellow"/>
          <w:lang w:val="id-ID"/>
        </w:rPr>
        <w:t xml:space="preserve"> </w:t>
      </w:r>
      <w:r w:rsidRPr="0001110B">
        <w:rPr>
          <w:highlight w:val="yellow"/>
          <w:lang w:val="id-ID"/>
        </w:rPr>
        <w:t>(E) dan/atau dokumen terkait lain yang menyertainya.</w:t>
      </w:r>
    </w:p>
    <w:p w:rsidR="008A422D" w:rsidRDefault="008A422D" w:rsidP="008A422D">
      <w:pPr>
        <w:spacing w:after="0"/>
      </w:pPr>
    </w:p>
    <w:p w:rsidR="009625A6" w:rsidRPr="002C2EC2" w:rsidRDefault="009625A6" w:rsidP="002C2EC2">
      <w:pPr>
        <w:spacing w:after="0"/>
      </w:pPr>
    </w:p>
    <w:p w:rsidR="00BA56ED" w:rsidRDefault="00BA56ED" w:rsidP="001C09FF">
      <w:pPr>
        <w:pStyle w:val="daftar"/>
      </w:pPr>
      <w:r>
        <w:br w:type="page"/>
      </w:r>
      <w:r w:rsidR="008366D0">
        <w:lastRenderedPageBreak/>
        <w:t>Pendahuluan</w:t>
      </w:r>
    </w:p>
    <w:p w:rsidR="001C09FF" w:rsidRDefault="001C09FF" w:rsidP="001C09FF">
      <w:pPr>
        <w:spacing w:after="0"/>
      </w:pPr>
    </w:p>
    <w:p w:rsidR="001C09FF" w:rsidRDefault="001C09FF" w:rsidP="001C09FF">
      <w:pPr>
        <w:spacing w:after="0"/>
      </w:pPr>
    </w:p>
    <w:p w:rsidR="001C09FF" w:rsidRDefault="001C09FF" w:rsidP="001C09FF">
      <w:pPr>
        <w:spacing w:after="0"/>
      </w:pPr>
    </w:p>
    <w:p w:rsidR="00497DBA" w:rsidRPr="008366D0" w:rsidRDefault="008366D0" w:rsidP="001C09FF">
      <w:pPr>
        <w:autoSpaceDE w:val="0"/>
        <w:spacing w:after="0"/>
        <w:rPr>
          <w:lang w:val="id-ID"/>
        </w:rPr>
      </w:pPr>
      <w:r>
        <w:rPr>
          <w:lang w:val="id-ID"/>
        </w:rPr>
        <w:t>....................</w:t>
      </w:r>
    </w:p>
    <w:p w:rsidR="00BA56ED" w:rsidRDefault="00BA56ED" w:rsidP="001C09FF">
      <w:pPr>
        <w:spacing w:after="0"/>
      </w:pPr>
    </w:p>
    <w:p w:rsidR="00BA56ED" w:rsidRDefault="00BA56ED" w:rsidP="001C09FF">
      <w:pPr>
        <w:spacing w:after="0"/>
      </w:pPr>
    </w:p>
    <w:p w:rsidR="00BA56ED" w:rsidRDefault="00BA56ED" w:rsidP="001C09FF">
      <w:pPr>
        <w:spacing w:after="0"/>
        <w:sectPr w:rsidR="00BA56ED" w:rsidSect="003D26DC">
          <w:headerReference w:type="even" r:id="rId12"/>
          <w:headerReference w:type="default" r:id="rId13"/>
          <w:footerReference w:type="even" r:id="rId14"/>
          <w:footerReference w:type="default" r:id="rId15"/>
          <w:pgSz w:w="11900" w:h="16840" w:code="9"/>
          <w:pgMar w:top="1701" w:right="1134" w:bottom="1134" w:left="1701" w:header="851" w:footer="737" w:gutter="0"/>
          <w:pgNumType w:fmt="lowerRoman" w:start="1"/>
          <w:cols w:space="708"/>
          <w:docGrid w:linePitch="360"/>
        </w:sectPr>
      </w:pPr>
    </w:p>
    <w:p w:rsidR="001C09FF" w:rsidRDefault="008366D0" w:rsidP="008A42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.....</w:t>
      </w:r>
      <w:r w:rsidR="00780EF8">
        <w:rPr>
          <w:b/>
          <w:sz w:val="24"/>
          <w:szCs w:val="24"/>
          <w:lang w:val="id-ID"/>
        </w:rPr>
        <w:t>.............</w:t>
      </w:r>
      <w:r>
        <w:rPr>
          <w:b/>
          <w:sz w:val="24"/>
          <w:szCs w:val="24"/>
          <w:lang w:val="id-ID"/>
        </w:rPr>
        <w:t>Judul RSNI dalam bahasa Indonesia</w:t>
      </w:r>
      <w:r w:rsidR="00780EF8">
        <w:rPr>
          <w:b/>
          <w:sz w:val="24"/>
          <w:szCs w:val="24"/>
          <w:lang w:val="id-ID"/>
        </w:rPr>
        <w:t>...............</w:t>
      </w:r>
      <w:r w:rsidR="001C09FF" w:rsidRPr="001C09FF" w:rsidDel="001C09FF">
        <w:rPr>
          <w:b/>
          <w:sz w:val="24"/>
          <w:szCs w:val="24"/>
        </w:rPr>
        <w:t xml:space="preserve"> </w:t>
      </w:r>
    </w:p>
    <w:p w:rsidR="008A422D" w:rsidRDefault="008A422D" w:rsidP="008A422D">
      <w:pPr>
        <w:spacing w:after="0"/>
        <w:jc w:val="left"/>
        <w:rPr>
          <w:b/>
          <w:lang w:val="it-IT"/>
        </w:rPr>
      </w:pPr>
    </w:p>
    <w:p w:rsidR="008A422D" w:rsidRDefault="008A422D" w:rsidP="008A422D">
      <w:pPr>
        <w:spacing w:after="0"/>
        <w:jc w:val="left"/>
        <w:rPr>
          <w:b/>
          <w:lang w:val="it-IT"/>
        </w:rPr>
      </w:pPr>
    </w:p>
    <w:p w:rsidR="008A422D" w:rsidRPr="005868FC" w:rsidRDefault="008A422D" w:rsidP="008A422D">
      <w:pPr>
        <w:spacing w:after="0"/>
        <w:jc w:val="left"/>
        <w:rPr>
          <w:b/>
          <w:lang w:val="it-IT"/>
        </w:rPr>
      </w:pPr>
    </w:p>
    <w:p w:rsidR="008A422D" w:rsidRDefault="008366D0" w:rsidP="008A422D">
      <w:pPr>
        <w:pStyle w:val="pasal"/>
        <w:ind w:left="432" w:hanging="432"/>
        <w:jc w:val="both"/>
        <w:rPr>
          <w:lang w:val="en-US"/>
        </w:rPr>
      </w:pPr>
      <w:r>
        <w:t>Ruang lingkup</w:t>
      </w:r>
    </w:p>
    <w:p w:rsidR="008A422D" w:rsidRDefault="008A422D" w:rsidP="008A422D">
      <w:pPr>
        <w:spacing w:after="0"/>
        <w:ind w:left="432"/>
        <w:rPr>
          <w:lang w:eastAsia="x-none"/>
        </w:rPr>
      </w:pPr>
    </w:p>
    <w:p w:rsidR="008A422D" w:rsidRDefault="008366D0" w:rsidP="008A422D">
      <w:pPr>
        <w:spacing w:after="0"/>
      </w:pPr>
      <w:bookmarkStart w:id="5" w:name="_Toc9996961"/>
      <w:bookmarkStart w:id="6" w:name="_Toc450303211"/>
      <w:bookmarkStart w:id="7" w:name="_Toc443470361"/>
      <w:bookmarkStart w:id="8" w:name="_Toc443461092"/>
      <w:r>
        <w:rPr>
          <w:lang w:val="id-ID"/>
        </w:rPr>
        <w:t>........................</w:t>
      </w:r>
      <w:r w:rsidR="008A422D" w:rsidRPr="003A1BA5">
        <w:t>.</w:t>
      </w:r>
      <w:bookmarkEnd w:id="5"/>
      <w:bookmarkEnd w:id="6"/>
      <w:bookmarkEnd w:id="7"/>
      <w:bookmarkEnd w:id="8"/>
    </w:p>
    <w:p w:rsidR="008A422D" w:rsidRDefault="008A422D" w:rsidP="008A422D">
      <w:pPr>
        <w:spacing w:after="0"/>
      </w:pPr>
    </w:p>
    <w:p w:rsidR="008A422D" w:rsidRPr="005C5FB3" w:rsidRDefault="008A422D" w:rsidP="008A422D">
      <w:pPr>
        <w:spacing w:after="0"/>
      </w:pPr>
    </w:p>
    <w:p w:rsidR="008A422D" w:rsidRDefault="008366D0" w:rsidP="008A422D">
      <w:pPr>
        <w:pStyle w:val="pasal"/>
        <w:ind w:left="432" w:hanging="432"/>
        <w:jc w:val="both"/>
      </w:pPr>
      <w:bookmarkStart w:id="9" w:name="_Toc327900641"/>
      <w:bookmarkStart w:id="10" w:name="_Toc9996962"/>
      <w:bookmarkStart w:id="11" w:name="_Toc450303212"/>
      <w:bookmarkStart w:id="12" w:name="_Toc443470362"/>
      <w:bookmarkStart w:id="13" w:name="_Toc443461093"/>
      <w:bookmarkStart w:id="14" w:name="_Toc330217747"/>
      <w:bookmarkStart w:id="15" w:name="_Toc341391204"/>
      <w:bookmarkStart w:id="16" w:name="_Toc348447263"/>
      <w:bookmarkStart w:id="17" w:name="_Toc348534319"/>
      <w:r>
        <w:t>Acuan n</w:t>
      </w:r>
      <w:r w:rsidR="008A422D" w:rsidRPr="003A1BA5">
        <w:t>ormati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f</w:t>
      </w:r>
    </w:p>
    <w:p w:rsidR="008366D0" w:rsidRDefault="008366D0" w:rsidP="008366D0">
      <w:pPr>
        <w:spacing w:after="0"/>
        <w:rPr>
          <w:lang w:val="nb-NO"/>
        </w:rPr>
      </w:pPr>
      <w:r w:rsidRPr="00AA4594">
        <w:rPr>
          <w:lang w:val="nb-NO"/>
        </w:rPr>
        <w:t>Dokumen acuan berikut sangat diperlukan untuk penerapan dokumen ini. Untuk acuan bertanggal, hanya edisi yang disebutkan yang berlaku. Untuk acuan yang tidak bertanggal, edisi terakhir dari dokumen tersebut (termasuk amandemennya).</w:t>
      </w:r>
    </w:p>
    <w:p w:rsidR="008366D0" w:rsidRDefault="008366D0" w:rsidP="008366D0">
      <w:pPr>
        <w:spacing w:after="0"/>
        <w:rPr>
          <w:lang w:val="nb-NO"/>
        </w:rPr>
      </w:pPr>
    </w:p>
    <w:p w:rsidR="008366D0" w:rsidRDefault="008366D0" w:rsidP="008366D0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20"/>
        <w:rPr>
          <w:bCs/>
          <w:i/>
        </w:rPr>
      </w:pPr>
      <w:r w:rsidRPr="00F077FC">
        <w:rPr>
          <w:bCs/>
        </w:rPr>
        <w:t xml:space="preserve">SNI </w:t>
      </w:r>
      <w:r>
        <w:rPr>
          <w:bCs/>
        </w:rPr>
        <w:t>xxxx</w:t>
      </w:r>
      <w:r w:rsidRPr="00F077FC">
        <w:rPr>
          <w:bCs/>
        </w:rPr>
        <w:t xml:space="preserve">, </w:t>
      </w:r>
      <w:r>
        <w:rPr>
          <w:bCs/>
        </w:rPr>
        <w:t>.....(contoh:</w:t>
      </w:r>
      <w:r>
        <w:rPr>
          <w:bCs/>
          <w:i/>
        </w:rPr>
        <w:t>Tekstil - Ruangan standar untuk pengkondisian dan p</w:t>
      </w:r>
      <w:r w:rsidRPr="00F077FC">
        <w:rPr>
          <w:bCs/>
          <w:i/>
        </w:rPr>
        <w:t>engujian</w:t>
      </w:r>
      <w:r>
        <w:rPr>
          <w:bCs/>
          <w:i/>
        </w:rPr>
        <w:t>)</w:t>
      </w:r>
    </w:p>
    <w:p w:rsidR="008366D0" w:rsidRDefault="008366D0" w:rsidP="008366D0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rPr>
          <w:bCs/>
          <w:i/>
        </w:rPr>
      </w:pPr>
      <w:r w:rsidRPr="00E840A4">
        <w:rPr>
          <w:bCs/>
        </w:rPr>
        <w:t xml:space="preserve">SNI </w:t>
      </w:r>
      <w:r>
        <w:rPr>
          <w:bCs/>
        </w:rPr>
        <w:t>xxxx:20xx</w:t>
      </w:r>
      <w:r w:rsidRPr="00E840A4">
        <w:rPr>
          <w:bCs/>
        </w:rPr>
        <w:t xml:space="preserve">, </w:t>
      </w:r>
      <w:r>
        <w:rPr>
          <w:bCs/>
        </w:rPr>
        <w:t>.</w:t>
      </w:r>
      <w:r w:rsidRPr="008366D0">
        <w:rPr>
          <w:bCs/>
        </w:rPr>
        <w:t>............</w:t>
      </w:r>
      <w:r w:rsidRPr="00E9019C">
        <w:rPr>
          <w:bCs/>
          <w:i/>
        </w:rPr>
        <w:t xml:space="preserve"> </w:t>
      </w:r>
    </w:p>
    <w:p w:rsidR="008366D0" w:rsidRDefault="008366D0" w:rsidP="008366D0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ind w:left="-357"/>
        <w:rPr>
          <w:bCs/>
          <w:i/>
        </w:rPr>
      </w:pPr>
    </w:p>
    <w:p w:rsidR="008366D0" w:rsidRDefault="008366D0" w:rsidP="008366D0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ind w:left="-357"/>
        <w:rPr>
          <w:b/>
          <w:bCs/>
        </w:rPr>
      </w:pPr>
    </w:p>
    <w:p w:rsidR="008366D0" w:rsidRDefault="008366D0" w:rsidP="00780EF8">
      <w:pPr>
        <w:pStyle w:val="isi"/>
      </w:pPr>
      <w:bookmarkStart w:id="18" w:name="_Toc345429690"/>
      <w:bookmarkStart w:id="19" w:name="_Toc345429892"/>
      <w:r>
        <w:t>3    Istilah dan definisi</w:t>
      </w:r>
      <w:bookmarkEnd w:id="18"/>
      <w:bookmarkEnd w:id="19"/>
    </w:p>
    <w:p w:rsidR="00D9746E" w:rsidRDefault="00D9746E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contextualSpacing/>
        <w:rPr>
          <w:b/>
          <w:bCs/>
        </w:rPr>
      </w:pPr>
    </w:p>
    <w:p w:rsidR="008366D0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contextualSpacing/>
        <w:rPr>
          <w:b/>
          <w:bCs/>
        </w:rPr>
      </w:pPr>
      <w:r>
        <w:rPr>
          <w:b/>
          <w:bCs/>
        </w:rPr>
        <w:t>3.1</w:t>
      </w:r>
    </w:p>
    <w:p w:rsidR="008366D0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..............................</w:t>
      </w:r>
      <w:r w:rsidR="008366D0" w:rsidRPr="004D0373">
        <w:rPr>
          <w:b/>
          <w:bCs/>
        </w:rPr>
        <w:t xml:space="preserve"> </w:t>
      </w:r>
    </w:p>
    <w:p w:rsidR="008366D0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  <w:r>
        <w:rPr>
          <w:bCs/>
        </w:rPr>
        <w:t>.............................................................................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  <w:r>
        <w:rPr>
          <w:bCs/>
        </w:rPr>
        <w:t>.............................................................................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contextualSpacing/>
        <w:rPr>
          <w:b/>
          <w:bCs/>
        </w:rPr>
      </w:pPr>
      <w:r>
        <w:rPr>
          <w:b/>
          <w:bCs/>
        </w:rPr>
        <w:t>3.2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..............................</w:t>
      </w:r>
      <w:r w:rsidRPr="004D0373">
        <w:rPr>
          <w:b/>
          <w:bCs/>
        </w:rPr>
        <w:t xml:space="preserve"> 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  <w:r>
        <w:rPr>
          <w:bCs/>
        </w:rPr>
        <w:t>.............................................................................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  <w:r>
        <w:rPr>
          <w:bCs/>
        </w:rPr>
        <w:t>.............................................................................</w:t>
      </w:r>
    </w:p>
    <w:p w:rsidR="00780EF8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</w:p>
    <w:p w:rsidR="00780EF8" w:rsidRPr="00B870C0" w:rsidRDefault="00780EF8" w:rsidP="00780EF8">
      <w:pPr>
        <w:pStyle w:val="ListParagraph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57" w:hanging="357"/>
        <w:rPr>
          <w:bCs/>
        </w:rPr>
      </w:pPr>
    </w:p>
    <w:p w:rsidR="008366D0" w:rsidRPr="00601B9A" w:rsidRDefault="008366D0" w:rsidP="00780EF8">
      <w:pPr>
        <w:pStyle w:val="isi"/>
        <w:rPr>
          <w:lang w:val="id-ID"/>
        </w:rPr>
      </w:pPr>
      <w:bookmarkStart w:id="20" w:name="_Toc345429691"/>
      <w:bookmarkStart w:id="21" w:name="_Toc345429893"/>
      <w:r>
        <w:t xml:space="preserve">4    </w:t>
      </w:r>
      <w:bookmarkEnd w:id="20"/>
      <w:bookmarkEnd w:id="21"/>
      <w:r w:rsidR="00601B9A">
        <w:rPr>
          <w:lang w:val="id-ID"/>
        </w:rPr>
        <w:t>.................</w:t>
      </w:r>
    </w:p>
    <w:p w:rsidR="008366D0" w:rsidRDefault="008366D0" w:rsidP="008366D0">
      <w:pPr>
        <w:pStyle w:val="qwer1"/>
        <w:numPr>
          <w:ilvl w:val="0"/>
          <w:numId w:val="0"/>
        </w:numPr>
        <w:ind w:left="360"/>
      </w:pPr>
    </w:p>
    <w:p w:rsidR="00780EF8" w:rsidRDefault="00780EF8" w:rsidP="00780E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t>........................................................................</w:t>
      </w:r>
    </w:p>
    <w:p w:rsidR="00780EF8" w:rsidRDefault="00780EF8" w:rsidP="00601B9A">
      <w:pPr>
        <w:pStyle w:val="ListParagraph"/>
        <w:numPr>
          <w:ilvl w:val="0"/>
          <w:numId w:val="0"/>
        </w:numPr>
        <w:shd w:val="clear" w:color="auto" w:fill="FFFF00"/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t>CONTOH penulisan tabel:</w:t>
      </w:r>
    </w:p>
    <w:p w:rsidR="008366D0" w:rsidRDefault="008366D0" w:rsidP="00780E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t>U</w:t>
      </w:r>
      <w:r w:rsidRPr="00B870C0">
        <w:rPr>
          <w:bCs/>
        </w:rPr>
        <w:t xml:space="preserve">kuran </w:t>
      </w:r>
      <w:r>
        <w:rPr>
          <w:bCs/>
        </w:rPr>
        <w:t xml:space="preserve">nomor singlet </w:t>
      </w:r>
      <w:r w:rsidRPr="00B870C0">
        <w:rPr>
          <w:bCs/>
        </w:rPr>
        <w:t xml:space="preserve">rajut polos </w:t>
      </w:r>
      <w:r>
        <w:rPr>
          <w:bCs/>
        </w:rPr>
        <w:t>pria ditentukan oleh persyaratan seperti tercantum pada Tabel 1.</w:t>
      </w:r>
    </w:p>
    <w:p w:rsidR="008366D0" w:rsidRPr="00780EF8" w:rsidRDefault="008366D0" w:rsidP="00D9746E">
      <w:pPr>
        <w:pStyle w:val="qwer1"/>
        <w:numPr>
          <w:ilvl w:val="0"/>
          <w:numId w:val="0"/>
        </w:numPr>
        <w:ind w:left="360"/>
        <w:jc w:val="center"/>
        <w:rPr>
          <w:lang w:val="id-ID"/>
        </w:rPr>
      </w:pPr>
      <w:bookmarkStart w:id="22" w:name="_Toc345429692"/>
      <w:proofErr w:type="spellStart"/>
      <w:r w:rsidRPr="002641DF">
        <w:t>Tabel</w:t>
      </w:r>
      <w:proofErr w:type="spellEnd"/>
      <w:r w:rsidRPr="002641DF">
        <w:t xml:space="preserve"> 1</w:t>
      </w:r>
      <w:r>
        <w:t xml:space="preserve"> </w:t>
      </w:r>
      <w:proofErr w:type="gramStart"/>
      <w:r>
        <w:t xml:space="preserve">- </w:t>
      </w:r>
      <w:bookmarkEnd w:id="22"/>
      <w:r w:rsidR="00780EF8">
        <w:rPr>
          <w:lang w:val="id-ID"/>
        </w:rPr>
        <w:t>.........................</w:t>
      </w:r>
      <w:proofErr w:type="gramEnd"/>
    </w:p>
    <w:p w:rsidR="008366D0" w:rsidRPr="007E76C3" w:rsidRDefault="008366D0" w:rsidP="008366D0">
      <w:pPr>
        <w:pStyle w:val="Qwer"/>
        <w:rPr>
          <w:lang w:val="id-ID"/>
        </w:rPr>
      </w:pPr>
    </w:p>
    <w:p w:rsidR="008366D0" w:rsidRPr="00780EF8" w:rsidRDefault="008366D0" w:rsidP="00780E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/>
        <w:jc w:val="right"/>
        <w:rPr>
          <w:bCs/>
          <w:sz w:val="20"/>
          <w:szCs w:val="20"/>
        </w:rPr>
      </w:pPr>
      <w:r w:rsidRPr="00780EF8">
        <w:rPr>
          <w:bCs/>
          <w:sz w:val="20"/>
          <w:szCs w:val="20"/>
        </w:rPr>
        <w:t xml:space="preserve">Satuan dalam </w:t>
      </w:r>
      <w:r w:rsidR="00780EF8" w:rsidRPr="00780EF8">
        <w:rPr>
          <w:bCs/>
          <w:sz w:val="20"/>
          <w:szCs w:val="20"/>
        </w:rPr>
        <w:t>jam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5"/>
        <w:gridCol w:w="4323"/>
        <w:gridCol w:w="3637"/>
      </w:tblGrid>
      <w:tr w:rsidR="00780EF8" w:rsidRPr="000B4EE7" w:rsidTr="000B4EE7">
        <w:tc>
          <w:tcPr>
            <w:tcW w:w="741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id-ID"/>
              </w:rPr>
            </w:pPr>
            <w:r w:rsidRPr="000B4EE7">
              <w:rPr>
                <w:sz w:val="20"/>
                <w:szCs w:val="20"/>
                <w:lang w:val="id-ID"/>
              </w:rPr>
              <w:t>No</w:t>
            </w:r>
          </w:p>
        </w:tc>
        <w:tc>
          <w:tcPr>
            <w:tcW w:w="4394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id-ID"/>
              </w:rPr>
            </w:pPr>
            <w:r w:rsidRPr="000B4EE7">
              <w:rPr>
                <w:sz w:val="20"/>
                <w:szCs w:val="20"/>
                <w:lang w:val="fi-FI"/>
              </w:rPr>
              <w:t>Serat</w:t>
            </w:r>
          </w:p>
        </w:tc>
        <w:tc>
          <w:tcPr>
            <w:tcW w:w="3685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0B4EE7">
              <w:rPr>
                <w:sz w:val="20"/>
                <w:szCs w:val="20"/>
                <w:lang w:val="fi-FI"/>
              </w:rPr>
              <w:t>Waktu pengkondisian minimum</w:t>
            </w:r>
          </w:p>
        </w:tc>
      </w:tr>
      <w:tr w:rsidR="00780EF8" w:rsidRPr="000B4EE7" w:rsidTr="000B4EE7">
        <w:tc>
          <w:tcPr>
            <w:tcW w:w="741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1</w:t>
            </w:r>
          </w:p>
        </w:tc>
        <w:tc>
          <w:tcPr>
            <w:tcW w:w="4394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0B4EE7">
              <w:rPr>
                <w:b w:val="0"/>
                <w:sz w:val="20"/>
                <w:szCs w:val="20"/>
                <w:lang w:val="fi-FI"/>
              </w:rPr>
              <w:t>Serat binatang dan serat protein teregenerasi</w:t>
            </w:r>
          </w:p>
        </w:tc>
        <w:tc>
          <w:tcPr>
            <w:tcW w:w="3685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8</w:t>
            </w:r>
          </w:p>
        </w:tc>
      </w:tr>
      <w:tr w:rsidR="00780EF8" w:rsidRPr="000B4EE7" w:rsidTr="000B4EE7">
        <w:tc>
          <w:tcPr>
            <w:tcW w:w="741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2</w:t>
            </w:r>
          </w:p>
        </w:tc>
        <w:tc>
          <w:tcPr>
            <w:tcW w:w="4394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0B4EE7">
              <w:rPr>
                <w:b w:val="0"/>
                <w:sz w:val="20"/>
                <w:szCs w:val="20"/>
                <w:lang w:val="fi-FI"/>
              </w:rPr>
              <w:t>Serat tumbuhan</w:t>
            </w:r>
          </w:p>
        </w:tc>
        <w:tc>
          <w:tcPr>
            <w:tcW w:w="3685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6</w:t>
            </w:r>
          </w:p>
        </w:tc>
      </w:tr>
      <w:tr w:rsidR="00780EF8" w:rsidRPr="000B4EE7" w:rsidTr="000B4EE7">
        <w:tc>
          <w:tcPr>
            <w:tcW w:w="741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3</w:t>
            </w:r>
          </w:p>
        </w:tc>
        <w:tc>
          <w:tcPr>
            <w:tcW w:w="4394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  <w:lang w:val="fi-FI"/>
              </w:rPr>
            </w:pPr>
            <w:r w:rsidRPr="000B4EE7">
              <w:rPr>
                <w:b w:val="0"/>
                <w:sz w:val="20"/>
                <w:szCs w:val="20"/>
                <w:lang w:val="fi-FI"/>
              </w:rPr>
              <w:t>Serat viskosa</w:t>
            </w:r>
          </w:p>
        </w:tc>
        <w:tc>
          <w:tcPr>
            <w:tcW w:w="3685" w:type="dxa"/>
          </w:tcPr>
          <w:p w:rsidR="00780EF8" w:rsidRPr="000B4EE7" w:rsidRDefault="00780EF8" w:rsidP="000B4EE7">
            <w:pPr>
              <w:pStyle w:val="qwer1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4</w:t>
            </w:r>
          </w:p>
        </w:tc>
      </w:tr>
      <w:tr w:rsidR="00601B9A" w:rsidRPr="000B4EE7" w:rsidTr="000B4EE7">
        <w:tc>
          <w:tcPr>
            <w:tcW w:w="8820" w:type="dxa"/>
            <w:gridSpan w:val="3"/>
          </w:tcPr>
          <w:p w:rsidR="00601B9A" w:rsidRPr="000B4EE7" w:rsidRDefault="00601B9A" w:rsidP="000B4EE7">
            <w:pPr>
              <w:pStyle w:val="qwer1"/>
              <w:numPr>
                <w:ilvl w:val="0"/>
                <w:numId w:val="0"/>
              </w:numPr>
              <w:rPr>
                <w:sz w:val="20"/>
                <w:szCs w:val="20"/>
                <w:lang w:val="id-ID"/>
              </w:rPr>
            </w:pPr>
            <w:r w:rsidRPr="000B4EE7">
              <w:rPr>
                <w:sz w:val="20"/>
                <w:szCs w:val="20"/>
                <w:lang w:val="id-ID"/>
              </w:rPr>
              <w:t>CATATAN:</w:t>
            </w:r>
          </w:p>
          <w:p w:rsidR="00601B9A" w:rsidRPr="000B4EE7" w:rsidRDefault="00601B9A" w:rsidP="000B4EE7">
            <w:pPr>
              <w:pStyle w:val="qwer1"/>
              <w:numPr>
                <w:ilvl w:val="0"/>
                <w:numId w:val="0"/>
              </w:numPr>
              <w:rPr>
                <w:b w:val="0"/>
                <w:sz w:val="20"/>
                <w:szCs w:val="20"/>
                <w:lang w:val="id-ID"/>
              </w:rPr>
            </w:pPr>
            <w:r w:rsidRPr="000B4EE7">
              <w:rPr>
                <w:b w:val="0"/>
                <w:sz w:val="20"/>
                <w:szCs w:val="20"/>
                <w:lang w:val="id-ID"/>
              </w:rPr>
              <w:t>.............................................................</w:t>
            </w:r>
          </w:p>
        </w:tc>
      </w:tr>
    </w:tbl>
    <w:p w:rsidR="00601B9A" w:rsidRDefault="00601B9A" w:rsidP="008366D0">
      <w:pPr>
        <w:pStyle w:val="qwer1"/>
        <w:numPr>
          <w:ilvl w:val="0"/>
          <w:numId w:val="0"/>
        </w:numPr>
        <w:ind w:left="360" w:hanging="360"/>
        <w:rPr>
          <w:b w:val="0"/>
        </w:rPr>
      </w:pPr>
    </w:p>
    <w:p w:rsidR="003D26DC" w:rsidRDefault="003D26DC" w:rsidP="003D26DC">
      <w:pPr>
        <w:pStyle w:val="tabel0"/>
        <w:rPr>
          <w:lang w:val="id-ID"/>
        </w:rPr>
      </w:pPr>
      <w:r>
        <w:t xml:space="preserve">Tabel </w:t>
      </w:r>
      <w:r>
        <w:rPr>
          <w:lang w:val="id-ID"/>
        </w:rPr>
        <w:t>2 – ........................</w:t>
      </w:r>
    </w:p>
    <w:p w:rsidR="003D26DC" w:rsidRPr="002D2A90" w:rsidRDefault="003D26DC" w:rsidP="003D26DC">
      <w:pPr>
        <w:pStyle w:val="tabel0"/>
        <w:rPr>
          <w:lang w:val="id-ID"/>
        </w:rPr>
      </w:pPr>
    </w:p>
    <w:tbl>
      <w:tblPr>
        <w:tblW w:w="8685" w:type="dxa"/>
        <w:tblInd w:w="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558"/>
        <w:gridCol w:w="1559"/>
        <w:gridCol w:w="1275"/>
        <w:gridCol w:w="1416"/>
        <w:gridCol w:w="1701"/>
      </w:tblGrid>
      <w:tr w:rsidR="003D26DC" w:rsidRPr="00323A7A" w:rsidTr="003D26DC">
        <w:tc>
          <w:tcPr>
            <w:tcW w:w="1176" w:type="dxa"/>
            <w:vMerge w:val="restart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 xml:space="preserve">Jenis kawat </w:t>
            </w:r>
            <w:r w:rsidRPr="003D26DC">
              <w:rPr>
                <w:sz w:val="20"/>
                <w:szCs w:val="20"/>
                <w:lang w:val="nb-NO"/>
              </w:rPr>
              <w:t>(ukuran)</w:t>
            </w:r>
          </w:p>
        </w:tc>
        <w:tc>
          <w:tcPr>
            <w:tcW w:w="3117" w:type="dxa"/>
            <w:gridSpan w:val="2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>Persyaratan kadar min 925</w:t>
            </w:r>
          </w:p>
        </w:tc>
        <w:tc>
          <w:tcPr>
            <w:tcW w:w="1275" w:type="dxa"/>
            <w:vMerge w:val="restart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 xml:space="preserve">Jenis kawat </w:t>
            </w:r>
            <w:r w:rsidRPr="003D26DC">
              <w:rPr>
                <w:sz w:val="20"/>
                <w:szCs w:val="20"/>
                <w:lang w:val="nb-NO"/>
              </w:rPr>
              <w:t>(ukuran)</w:t>
            </w:r>
          </w:p>
        </w:tc>
        <w:tc>
          <w:tcPr>
            <w:tcW w:w="3117" w:type="dxa"/>
            <w:gridSpan w:val="2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>Persyaratan kadar  min 925</w:t>
            </w:r>
          </w:p>
        </w:tc>
      </w:tr>
      <w:tr w:rsidR="003D26DC" w:rsidRPr="00323A7A" w:rsidTr="003D26DC">
        <w:tc>
          <w:tcPr>
            <w:tcW w:w="1176" w:type="dxa"/>
            <w:vMerge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1558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 xml:space="preserve">Diameter </w:t>
            </w:r>
            <w:r w:rsidRPr="003D26DC">
              <w:rPr>
                <w:sz w:val="20"/>
                <w:szCs w:val="20"/>
                <w:lang w:val="nb-NO"/>
              </w:rPr>
              <w:t>(mm)</w:t>
            </w:r>
          </w:p>
        </w:tc>
        <w:tc>
          <w:tcPr>
            <w:tcW w:w="1559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sv-SE"/>
              </w:rPr>
            </w:pPr>
            <w:r w:rsidRPr="003D26DC">
              <w:rPr>
                <w:b/>
                <w:sz w:val="20"/>
                <w:szCs w:val="20"/>
                <w:lang w:val="sv-SE"/>
              </w:rPr>
              <w:t>Berat per 10</w:t>
            </w:r>
            <w:r w:rsidRPr="003D26DC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3D26DC">
              <w:rPr>
                <w:b/>
                <w:sz w:val="20"/>
                <w:szCs w:val="20"/>
                <w:lang w:val="sv-SE"/>
              </w:rPr>
              <w:t xml:space="preserve">cm </w:t>
            </w:r>
            <w:r w:rsidRPr="003D26DC">
              <w:rPr>
                <w:sz w:val="20"/>
                <w:szCs w:val="20"/>
                <w:lang w:val="sv-SE"/>
              </w:rPr>
              <w:t>(g)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sv-SE"/>
              </w:rPr>
            </w:pPr>
          </w:p>
        </w:tc>
        <w:tc>
          <w:tcPr>
            <w:tcW w:w="1275" w:type="dxa"/>
            <w:vMerge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sv-SE"/>
              </w:rPr>
            </w:pPr>
          </w:p>
        </w:tc>
        <w:tc>
          <w:tcPr>
            <w:tcW w:w="1416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b/>
                <w:sz w:val="20"/>
                <w:szCs w:val="20"/>
                <w:lang w:val="nb-NO"/>
              </w:rPr>
            </w:pPr>
            <w:r w:rsidRPr="003D26DC">
              <w:rPr>
                <w:b/>
                <w:sz w:val="20"/>
                <w:szCs w:val="20"/>
                <w:lang w:val="nb-NO"/>
              </w:rPr>
              <w:t xml:space="preserve">Diameter </w:t>
            </w:r>
            <w:r w:rsidRPr="003D26DC">
              <w:rPr>
                <w:sz w:val="20"/>
                <w:szCs w:val="20"/>
                <w:lang w:val="nb-NO"/>
              </w:rPr>
              <w:t>(mm)</w:t>
            </w:r>
          </w:p>
        </w:tc>
        <w:tc>
          <w:tcPr>
            <w:tcW w:w="1701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sv-SE"/>
              </w:rPr>
            </w:pPr>
            <w:r w:rsidRPr="003D26DC">
              <w:rPr>
                <w:b/>
                <w:sz w:val="20"/>
                <w:szCs w:val="20"/>
                <w:lang w:val="sv-SE"/>
              </w:rPr>
              <w:t>Berat per 10</w:t>
            </w:r>
            <w:r w:rsidRPr="003D26DC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3D26DC">
              <w:rPr>
                <w:b/>
                <w:sz w:val="20"/>
                <w:szCs w:val="20"/>
                <w:lang w:val="sv-SE"/>
              </w:rPr>
              <w:t xml:space="preserve">cm </w:t>
            </w:r>
            <w:r w:rsidRPr="003D26DC">
              <w:rPr>
                <w:sz w:val="20"/>
                <w:szCs w:val="20"/>
                <w:lang w:val="sv-SE"/>
              </w:rPr>
              <w:t>(g)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nb-NO"/>
              </w:rPr>
            </w:pPr>
          </w:p>
        </w:tc>
      </w:tr>
      <w:tr w:rsidR="003D26DC" w:rsidRPr="00323A7A" w:rsidTr="003D26DC">
        <w:tc>
          <w:tcPr>
            <w:tcW w:w="1176" w:type="dxa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0,80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0,85</w:t>
            </w:r>
          </w:p>
        </w:tc>
        <w:tc>
          <w:tcPr>
            <w:tcW w:w="1558" w:type="dxa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0,80 – 0,82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0,85 – 0,87</w:t>
            </w:r>
          </w:p>
        </w:tc>
        <w:tc>
          <w:tcPr>
            <w:tcW w:w="1559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0,52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0,59</w:t>
            </w:r>
          </w:p>
        </w:tc>
        <w:tc>
          <w:tcPr>
            <w:tcW w:w="1275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3,20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3,30</w:t>
            </w:r>
          </w:p>
        </w:tc>
        <w:tc>
          <w:tcPr>
            <w:tcW w:w="1416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3,20 – 3,23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3,30 – 3,33</w:t>
            </w:r>
          </w:p>
        </w:tc>
        <w:tc>
          <w:tcPr>
            <w:tcW w:w="1701" w:type="dxa"/>
            <w:vAlign w:val="center"/>
          </w:tcPr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8,30</w:t>
            </w:r>
          </w:p>
          <w:p w:rsidR="003D26DC" w:rsidRPr="003D26DC" w:rsidRDefault="003D26DC" w:rsidP="003D26DC">
            <w:pPr>
              <w:spacing w:after="0"/>
              <w:jc w:val="center"/>
              <w:rPr>
                <w:sz w:val="20"/>
                <w:szCs w:val="20"/>
                <w:lang w:val="id-ID"/>
              </w:rPr>
            </w:pPr>
            <w:r w:rsidRPr="003D26DC">
              <w:rPr>
                <w:sz w:val="20"/>
                <w:szCs w:val="20"/>
                <w:lang w:val="id-ID"/>
              </w:rPr>
              <w:t>8,90</w:t>
            </w:r>
          </w:p>
        </w:tc>
      </w:tr>
    </w:tbl>
    <w:p w:rsidR="008366D0" w:rsidRDefault="00601B9A" w:rsidP="008366D0">
      <w:pPr>
        <w:pStyle w:val="qwer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lastRenderedPageBreak/>
        <w:br w:type="page"/>
      </w:r>
    </w:p>
    <w:p w:rsidR="00601B9A" w:rsidRDefault="00601B9A" w:rsidP="00601B9A">
      <w:pPr>
        <w:pStyle w:val="ListParagraph"/>
        <w:numPr>
          <w:ilvl w:val="0"/>
          <w:numId w:val="0"/>
        </w:numPr>
        <w:shd w:val="clear" w:color="auto" w:fill="FFFF00"/>
        <w:autoSpaceDE w:val="0"/>
        <w:autoSpaceDN w:val="0"/>
        <w:adjustRightInd w:val="0"/>
        <w:spacing w:after="0"/>
        <w:rPr>
          <w:bCs/>
        </w:rPr>
      </w:pPr>
      <w:r>
        <w:rPr>
          <w:bCs/>
        </w:rPr>
        <w:lastRenderedPageBreak/>
        <w:t>CONTOH penulisan gambar:</w:t>
      </w:r>
    </w:p>
    <w:p w:rsidR="00601B9A" w:rsidRDefault="00601B9A" w:rsidP="00601B9A">
      <w:pPr>
        <w:pStyle w:val="Style25"/>
        <w:widowControl/>
        <w:jc w:val="both"/>
        <w:rPr>
          <w:rStyle w:val="FontStyle37"/>
          <w:rFonts w:ascii="Arial" w:hAnsi="Arial" w:cs="Arial"/>
          <w:b w:val="0"/>
          <w:sz w:val="22"/>
          <w:szCs w:val="22"/>
          <w:lang w:val="id-ID"/>
        </w:rPr>
      </w:pP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Kondisikan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contoh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pada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</w:t>
      </w:r>
      <w:r>
        <w:rPr>
          <w:rStyle w:val="FontStyle37"/>
          <w:rFonts w:ascii="Arial" w:hAnsi="Arial" w:cs="Arial"/>
          <w:b w:val="0"/>
          <w:sz w:val="22"/>
          <w:szCs w:val="22"/>
          <w:lang w:val="id-ID"/>
        </w:rPr>
        <w:t>ruangan standar</w:t>
      </w:r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yang </w:t>
      </w: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ditentukan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dalam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E2557">
        <w:rPr>
          <w:rStyle w:val="FontStyle37"/>
          <w:rFonts w:ascii="Arial" w:hAnsi="Arial" w:cs="Arial"/>
          <w:b w:val="0"/>
          <w:sz w:val="22"/>
          <w:szCs w:val="22"/>
        </w:rPr>
        <w:t>pasal</w:t>
      </w:r>
      <w:proofErr w:type="spellEnd"/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 6 </w:t>
      </w:r>
      <w:r>
        <w:rPr>
          <w:rStyle w:val="FontStyle37"/>
          <w:rFonts w:ascii="Arial" w:hAnsi="Arial" w:cs="Arial"/>
          <w:b w:val="0"/>
          <w:sz w:val="22"/>
          <w:szCs w:val="22"/>
          <w:lang w:val="id-ID"/>
        </w:rPr>
        <w:t xml:space="preserve">sekurang-kurangnya </w:t>
      </w:r>
      <w:r w:rsidRPr="00BE2557">
        <w:rPr>
          <w:rStyle w:val="FontStyle37"/>
          <w:rFonts w:ascii="Arial" w:hAnsi="Arial" w:cs="Arial"/>
          <w:b w:val="0"/>
          <w:sz w:val="22"/>
          <w:szCs w:val="22"/>
        </w:rPr>
        <w:t xml:space="preserve">16 jam. </w:t>
      </w:r>
      <w:r w:rsidRPr="003340A7">
        <w:rPr>
          <w:rStyle w:val="FontStyle37"/>
          <w:rFonts w:ascii="Arial" w:hAnsi="Arial" w:cs="Arial"/>
          <w:b w:val="0"/>
          <w:sz w:val="22"/>
          <w:szCs w:val="22"/>
          <w:lang w:val="sv-SE"/>
        </w:rPr>
        <w:t xml:space="preserve">Lakukan pengujian dalam </w:t>
      </w:r>
      <w:r>
        <w:rPr>
          <w:rStyle w:val="FontStyle37"/>
          <w:rFonts w:ascii="Arial" w:hAnsi="Arial" w:cs="Arial"/>
          <w:b w:val="0"/>
          <w:sz w:val="22"/>
          <w:szCs w:val="22"/>
          <w:lang w:val="id-ID"/>
        </w:rPr>
        <w:t>ruangan standar</w:t>
      </w:r>
      <w:r w:rsidRPr="003340A7">
        <w:rPr>
          <w:rStyle w:val="FontStyle37"/>
          <w:rFonts w:ascii="Arial" w:hAnsi="Arial" w:cs="Arial"/>
          <w:b w:val="0"/>
          <w:sz w:val="22"/>
          <w:szCs w:val="22"/>
          <w:lang w:val="sv-SE"/>
        </w:rPr>
        <w:t xml:space="preserve"> yang sama.</w:t>
      </w:r>
    </w:p>
    <w:p w:rsidR="00601B9A" w:rsidRPr="009F37F9" w:rsidRDefault="00601B9A" w:rsidP="00601B9A">
      <w:pPr>
        <w:pStyle w:val="Style25"/>
        <w:widowControl/>
        <w:jc w:val="both"/>
        <w:rPr>
          <w:rStyle w:val="FontStyle37"/>
          <w:rFonts w:ascii="Arial" w:hAnsi="Arial" w:cs="Arial"/>
          <w:b w:val="0"/>
          <w:sz w:val="22"/>
          <w:szCs w:val="22"/>
          <w:lang w:val="id-ID"/>
        </w:rPr>
      </w:pPr>
    </w:p>
    <w:p w:rsidR="00601B9A" w:rsidRDefault="00601B9A" w:rsidP="00601B9A">
      <w:pPr>
        <w:pStyle w:val="Style16"/>
        <w:widowControl/>
        <w:spacing w:line="240" w:lineRule="auto"/>
        <w:ind w:right="10"/>
        <w:jc w:val="right"/>
        <w:rPr>
          <w:rStyle w:val="FontStyle39"/>
          <w:rFonts w:ascii="Arial" w:hAnsi="Arial" w:cs="Arial"/>
          <w:sz w:val="22"/>
          <w:szCs w:val="22"/>
          <w:lang w:val="id-ID"/>
        </w:rPr>
      </w:pPr>
      <w:r>
        <w:rPr>
          <w:rStyle w:val="FontStyle39"/>
          <w:rFonts w:ascii="Arial" w:hAnsi="Arial" w:cs="Arial"/>
          <w:sz w:val="22"/>
          <w:szCs w:val="22"/>
          <w:lang w:val="id-ID"/>
        </w:rPr>
        <w:t>Satuan dalam milimeter</w:t>
      </w:r>
    </w:p>
    <w:p w:rsidR="00601B9A" w:rsidRPr="00F03318" w:rsidRDefault="00601B9A" w:rsidP="00601B9A">
      <w:pPr>
        <w:pStyle w:val="Style16"/>
        <w:widowControl/>
        <w:spacing w:line="240" w:lineRule="auto"/>
        <w:ind w:right="10"/>
        <w:jc w:val="right"/>
        <w:rPr>
          <w:rStyle w:val="FontStyle39"/>
          <w:rFonts w:ascii="Arial" w:hAnsi="Arial" w:cs="Arial"/>
          <w:sz w:val="22"/>
          <w:szCs w:val="22"/>
          <w:lang w:val="id-ID"/>
        </w:rPr>
      </w:pPr>
    </w:p>
    <w:p w:rsidR="00601B9A" w:rsidRPr="001D29FE" w:rsidRDefault="00601B9A" w:rsidP="00601B9A">
      <w:pPr>
        <w:pStyle w:val="Style16"/>
        <w:widowControl/>
        <w:tabs>
          <w:tab w:val="left" w:pos="2552"/>
          <w:tab w:val="left" w:pos="3828"/>
          <w:tab w:val="left" w:pos="5245"/>
          <w:tab w:val="left" w:pos="7088"/>
        </w:tabs>
        <w:spacing w:line="240" w:lineRule="auto"/>
        <w:rPr>
          <w:rStyle w:val="FontStyle39"/>
          <w:rFonts w:ascii="Arial" w:hAnsi="Arial" w:cs="Arial"/>
          <w:sz w:val="22"/>
          <w:szCs w:val="22"/>
          <w:lang w:val="id-ID"/>
        </w:rPr>
      </w:pPr>
      <w:r>
        <w:rPr>
          <w:rStyle w:val="FontStyle39"/>
          <w:rFonts w:ascii="Arial" w:hAnsi="Arial" w:cs="Arial"/>
          <w:sz w:val="22"/>
          <w:szCs w:val="22"/>
          <w:lang w:val="id-ID"/>
        </w:rPr>
        <w:tab/>
        <w:t xml:space="preserve">  </w:t>
      </w:r>
      <w:r w:rsidRPr="00BE4BEA">
        <w:rPr>
          <w:rStyle w:val="FontStyle39"/>
          <w:rFonts w:ascii="Arial" w:hAnsi="Arial" w:cs="Arial"/>
          <w:sz w:val="20"/>
          <w:szCs w:val="20"/>
          <w:lang w:val="id-ID"/>
        </w:rPr>
        <w:t>6</w:t>
      </w:r>
      <w:r>
        <w:rPr>
          <w:rStyle w:val="FontStyle39"/>
          <w:rFonts w:ascii="Arial" w:hAnsi="Arial" w:cs="Arial"/>
          <w:sz w:val="22"/>
          <w:szCs w:val="22"/>
          <w:lang w:val="id-ID"/>
        </w:rPr>
        <w:tab/>
        <w:t>1</w:t>
      </w:r>
      <w:r>
        <w:rPr>
          <w:rStyle w:val="FontStyle39"/>
          <w:rFonts w:ascii="Arial" w:hAnsi="Arial" w:cs="Arial"/>
          <w:sz w:val="22"/>
          <w:szCs w:val="22"/>
          <w:lang w:val="id-ID"/>
        </w:rPr>
        <w:tab/>
        <w:t>2</w:t>
      </w:r>
      <w:r>
        <w:rPr>
          <w:rStyle w:val="FontStyle39"/>
          <w:rFonts w:ascii="Arial" w:hAnsi="Arial" w:cs="Arial"/>
          <w:sz w:val="22"/>
          <w:szCs w:val="22"/>
          <w:lang w:val="id-ID"/>
        </w:rPr>
        <w:tab/>
      </w:r>
      <w:r w:rsidRPr="00BE4BEA">
        <w:rPr>
          <w:rStyle w:val="FontStyle39"/>
          <w:rFonts w:ascii="Arial" w:hAnsi="Arial" w:cs="Arial"/>
          <w:sz w:val="20"/>
          <w:szCs w:val="20"/>
          <w:lang w:val="id-ID"/>
        </w:rPr>
        <w:t>6</w:t>
      </w:r>
    </w:p>
    <w:p w:rsidR="00601B9A" w:rsidRPr="003340A7" w:rsidRDefault="006D0A5E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</w:rPr>
        <w:drawing>
          <wp:anchor distT="0" distB="0" distL="27305" distR="27305" simplePos="0" relativeHeight="251657728" behindDoc="1" locked="0" layoutInCell="0" allowOverlap="1">
            <wp:simplePos x="0" y="0"/>
            <wp:positionH relativeFrom="column">
              <wp:posOffset>1630680</wp:posOffset>
            </wp:positionH>
            <wp:positionV relativeFrom="paragraph">
              <wp:posOffset>26670</wp:posOffset>
            </wp:positionV>
            <wp:extent cx="3004185" cy="1241425"/>
            <wp:effectExtent l="0" t="0" r="5715" b="0"/>
            <wp:wrapNone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 b="1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3340A7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2"/>
          <w:szCs w:val="22"/>
          <w:lang w:val="sv-SE"/>
        </w:rPr>
      </w:pPr>
    </w:p>
    <w:p w:rsidR="00601B9A" w:rsidRPr="00BE4BEA" w:rsidRDefault="00601B9A" w:rsidP="00601B9A">
      <w:pPr>
        <w:pStyle w:val="Style16"/>
        <w:widowControl/>
        <w:tabs>
          <w:tab w:val="left" w:pos="3544"/>
          <w:tab w:val="left" w:pos="6663"/>
          <w:tab w:val="left" w:pos="7088"/>
        </w:tabs>
        <w:spacing w:line="240" w:lineRule="auto"/>
        <w:rPr>
          <w:rStyle w:val="FontStyle39"/>
          <w:rFonts w:ascii="Arial" w:hAnsi="Arial" w:cs="Arial"/>
          <w:sz w:val="20"/>
          <w:szCs w:val="20"/>
          <w:lang w:val="id-ID"/>
        </w:rPr>
      </w:pPr>
      <w:r>
        <w:rPr>
          <w:rStyle w:val="FontStyle39"/>
          <w:rFonts w:ascii="Arial" w:hAnsi="Arial" w:cs="Arial"/>
          <w:sz w:val="20"/>
          <w:szCs w:val="20"/>
          <w:lang w:val="id-ID"/>
        </w:rPr>
        <w:tab/>
        <w:t>4</w:t>
      </w:r>
      <w:r>
        <w:rPr>
          <w:rStyle w:val="FontStyle39"/>
          <w:rFonts w:ascii="Arial" w:hAnsi="Arial" w:cs="Arial"/>
          <w:sz w:val="20"/>
          <w:szCs w:val="20"/>
          <w:lang w:val="id-ID"/>
        </w:rPr>
        <w:tab/>
        <w:t>4</w:t>
      </w:r>
      <w:r>
        <w:rPr>
          <w:rStyle w:val="FontStyle39"/>
          <w:rFonts w:ascii="Arial" w:hAnsi="Arial" w:cs="Arial"/>
          <w:sz w:val="20"/>
          <w:szCs w:val="20"/>
          <w:lang w:val="id-ID"/>
        </w:rPr>
        <w:tab/>
        <w:t>3</w:t>
      </w:r>
    </w:p>
    <w:p w:rsidR="00601B9A" w:rsidRPr="00105460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b/>
          <w:sz w:val="20"/>
          <w:szCs w:val="20"/>
          <w:lang w:val="id-ID"/>
        </w:rPr>
      </w:pPr>
      <w:r w:rsidRPr="00105460">
        <w:rPr>
          <w:rStyle w:val="FontStyle39"/>
          <w:rFonts w:ascii="Arial" w:hAnsi="Arial" w:cs="Arial"/>
          <w:b/>
          <w:sz w:val="20"/>
          <w:szCs w:val="20"/>
          <w:lang w:val="id-ID"/>
        </w:rPr>
        <w:t>Keterangan</w:t>
      </w:r>
      <w:r w:rsidR="003D26DC">
        <w:rPr>
          <w:rStyle w:val="FontStyle39"/>
          <w:rFonts w:ascii="Arial" w:hAnsi="Arial" w:cs="Arial"/>
          <w:b/>
          <w:sz w:val="20"/>
          <w:szCs w:val="20"/>
          <w:lang w:val="id-ID"/>
        </w:rPr>
        <w:t>:</w:t>
      </w:r>
    </w:p>
    <w:p w:rsidR="00601B9A" w:rsidRPr="00105460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0"/>
          <w:szCs w:val="20"/>
          <w:lang w:val="id-ID"/>
        </w:rPr>
      </w:pPr>
      <w:r w:rsidRPr="00105460">
        <w:rPr>
          <w:rStyle w:val="FontStyle39"/>
          <w:rFonts w:ascii="Arial" w:hAnsi="Arial" w:cs="Arial"/>
          <w:sz w:val="20"/>
          <w:szCs w:val="20"/>
          <w:lang w:val="id-ID"/>
        </w:rPr>
        <w:t>1  Contoh uji</w:t>
      </w:r>
    </w:p>
    <w:p w:rsidR="00601B9A" w:rsidRPr="00105460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0"/>
          <w:szCs w:val="20"/>
          <w:lang w:val="id-ID"/>
        </w:rPr>
      </w:pPr>
      <w:r w:rsidRPr="00105460">
        <w:rPr>
          <w:rStyle w:val="FontStyle39"/>
          <w:rFonts w:ascii="Arial" w:hAnsi="Arial" w:cs="Arial"/>
          <w:sz w:val="20"/>
          <w:szCs w:val="20"/>
          <w:lang w:val="id-ID"/>
        </w:rPr>
        <w:t>2  Jahitan</w:t>
      </w:r>
    </w:p>
    <w:p w:rsidR="00601B9A" w:rsidRPr="00105460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0"/>
          <w:szCs w:val="20"/>
          <w:lang w:val="id-ID"/>
        </w:rPr>
      </w:pPr>
      <w:r w:rsidRPr="00105460">
        <w:rPr>
          <w:rStyle w:val="FontStyle39"/>
          <w:rFonts w:ascii="Arial" w:hAnsi="Arial" w:cs="Arial"/>
          <w:sz w:val="20"/>
          <w:szCs w:val="20"/>
          <w:lang w:val="id-ID"/>
        </w:rPr>
        <w:t>3  Tabung poliuretan</w:t>
      </w:r>
    </w:p>
    <w:p w:rsidR="00601B9A" w:rsidRPr="00105460" w:rsidRDefault="00601B9A" w:rsidP="00601B9A">
      <w:pPr>
        <w:pStyle w:val="Style16"/>
        <w:widowControl/>
        <w:spacing w:line="240" w:lineRule="auto"/>
        <w:rPr>
          <w:rStyle w:val="FontStyle39"/>
          <w:rFonts w:ascii="Arial" w:hAnsi="Arial" w:cs="Arial"/>
          <w:sz w:val="20"/>
          <w:szCs w:val="20"/>
          <w:lang w:val="id-ID"/>
        </w:rPr>
      </w:pPr>
      <w:r w:rsidRPr="00105460">
        <w:rPr>
          <w:rStyle w:val="FontStyle39"/>
          <w:rFonts w:ascii="Arial" w:hAnsi="Arial" w:cs="Arial"/>
          <w:sz w:val="20"/>
          <w:szCs w:val="20"/>
          <w:lang w:val="id-ID"/>
        </w:rPr>
        <w:t>4  Pita perekat</w:t>
      </w:r>
    </w:p>
    <w:p w:rsidR="00601B9A" w:rsidRPr="003340A7" w:rsidRDefault="00601B9A" w:rsidP="00601B9A">
      <w:pPr>
        <w:pStyle w:val="Style16"/>
        <w:widowControl/>
        <w:spacing w:line="240" w:lineRule="auto"/>
        <w:ind w:left="360"/>
        <w:rPr>
          <w:rStyle w:val="FontStyle39"/>
          <w:rFonts w:ascii="Arial" w:hAnsi="Arial" w:cs="Arial"/>
          <w:sz w:val="22"/>
          <w:szCs w:val="22"/>
          <w:lang w:val="id-ID"/>
        </w:rPr>
      </w:pPr>
    </w:p>
    <w:p w:rsidR="00601B9A" w:rsidRPr="00601B9A" w:rsidRDefault="00601B9A" w:rsidP="00601B9A">
      <w:pPr>
        <w:pStyle w:val="gambar0"/>
        <w:rPr>
          <w:rStyle w:val="FontStyle39"/>
          <w:rFonts w:ascii="Arial" w:cs="Arial"/>
          <w:sz w:val="22"/>
          <w:szCs w:val="22"/>
          <w:lang w:val="id-ID"/>
        </w:rPr>
      </w:pPr>
      <w:bookmarkStart w:id="23" w:name="_Toc320343583"/>
      <w:r w:rsidRPr="00601B9A">
        <w:rPr>
          <w:rStyle w:val="FontStyle39"/>
          <w:rFonts w:ascii="Arial" w:cs="Arial"/>
          <w:sz w:val="22"/>
          <w:szCs w:val="22"/>
          <w:lang w:val="id-ID"/>
        </w:rPr>
        <w:t>Gambar 2 – Pemasangan contoh pada tabung poliuretan</w:t>
      </w:r>
      <w:bookmarkEnd w:id="23"/>
    </w:p>
    <w:p w:rsidR="00601B9A" w:rsidRDefault="00601B9A" w:rsidP="008A422D">
      <w:pPr>
        <w:pStyle w:val="alphabullet"/>
      </w:pPr>
    </w:p>
    <w:p w:rsidR="008A422D" w:rsidRDefault="008A422D" w:rsidP="008A422D">
      <w:pPr>
        <w:pStyle w:val="alphabullet"/>
        <w:rPr>
          <w:lang w:val="en-US"/>
        </w:rPr>
      </w:pPr>
      <w:bookmarkStart w:id="24" w:name="_Toc183450795"/>
      <w:bookmarkStart w:id="25" w:name="_Toc185161878"/>
      <w:bookmarkStart w:id="26" w:name="_Toc185728376"/>
      <w:bookmarkStart w:id="27" w:name="_Toc185760355"/>
      <w:bookmarkStart w:id="28" w:name="_Toc185784665"/>
      <w:bookmarkStart w:id="29" w:name="_Toc183450796"/>
      <w:bookmarkStart w:id="30" w:name="_Toc185161879"/>
      <w:bookmarkStart w:id="31" w:name="_Toc185728377"/>
      <w:bookmarkStart w:id="32" w:name="_Toc185760356"/>
      <w:bookmarkStart w:id="33" w:name="_Toc185784666"/>
      <w:bookmarkStart w:id="34" w:name="_Toc201926691"/>
      <w:bookmarkStart w:id="35" w:name="_Toc327900664"/>
      <w:bookmarkStart w:id="36" w:name="_Toc18578467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80EF8" w:rsidRPr="00EC2F7D" w:rsidRDefault="00601B9A" w:rsidP="00780EF8">
      <w:pPr>
        <w:pStyle w:val="pasal"/>
        <w:numPr>
          <w:ilvl w:val="0"/>
          <w:numId w:val="0"/>
        </w:numPr>
        <w:ind w:left="431" w:hanging="431"/>
      </w:pPr>
      <w:bookmarkStart w:id="37" w:name="_Toc320797150"/>
      <w:r>
        <w:t>5</w:t>
      </w:r>
      <w:r w:rsidR="00780EF8" w:rsidRPr="00F3534D">
        <w:t xml:space="preserve">   </w:t>
      </w:r>
      <w:bookmarkEnd w:id="37"/>
      <w:r w:rsidR="00780EF8">
        <w:t>..............perhitungan.....</w:t>
      </w:r>
    </w:p>
    <w:p w:rsidR="00780EF8" w:rsidRDefault="00780EF8" w:rsidP="00780EF8">
      <w:pPr>
        <w:spacing w:after="0"/>
        <w:ind w:left="-518"/>
        <w:rPr>
          <w:lang w:val="id-ID"/>
        </w:rPr>
      </w:pPr>
    </w:p>
    <w:p w:rsidR="00780EF8" w:rsidRDefault="00780EF8" w:rsidP="00780EF8">
      <w:pPr>
        <w:spacing w:after="0"/>
        <w:rPr>
          <w:lang w:val="id-ID"/>
        </w:rPr>
      </w:pPr>
      <w:r>
        <w:rPr>
          <w:lang w:val="id-ID"/>
        </w:rPr>
        <w:t>.......................................................</w:t>
      </w:r>
    </w:p>
    <w:p w:rsidR="00780EF8" w:rsidRDefault="00780EF8" w:rsidP="003D26DC">
      <w:pPr>
        <w:shd w:val="clear" w:color="auto" w:fill="FFFF00"/>
        <w:spacing w:after="0"/>
        <w:rPr>
          <w:lang w:val="id-ID"/>
        </w:rPr>
      </w:pPr>
      <w:r>
        <w:rPr>
          <w:lang w:val="id-ID"/>
        </w:rPr>
        <w:t>CONTOH:</w:t>
      </w:r>
      <w:r w:rsidR="003D26DC">
        <w:rPr>
          <w:lang w:val="id-ID"/>
        </w:rPr>
        <w:t xml:space="preserve"> penulisan rumus</w:t>
      </w:r>
    </w:p>
    <w:p w:rsidR="00780EF8" w:rsidRDefault="00780EF8" w:rsidP="00780EF8">
      <w:pPr>
        <w:spacing w:after="0"/>
        <w:rPr>
          <w:lang w:val="id-ID"/>
        </w:rPr>
      </w:pPr>
      <w:r>
        <w:rPr>
          <w:lang w:val="id-ID"/>
        </w:rPr>
        <w:t>Daya serap dinyatakan sebagai waktu pembasahan dalam detik.</w:t>
      </w:r>
    </w:p>
    <w:p w:rsidR="00780EF8" w:rsidRDefault="00780EF8" w:rsidP="00780EF8">
      <w:pPr>
        <w:spacing w:after="0"/>
        <w:rPr>
          <w:lang w:val="id-ID"/>
        </w:rPr>
      </w:pPr>
    </w:p>
    <w:p w:rsidR="00780EF8" w:rsidRPr="00E0677B" w:rsidRDefault="005D472D" w:rsidP="00780EF8">
      <w:pPr>
        <w:tabs>
          <w:tab w:val="left" w:pos="8505"/>
        </w:tabs>
        <w:spacing w:after="0"/>
        <w:ind w:firstLine="720"/>
        <w:rPr>
          <w:lang w:val="id-ID"/>
        </w:rPr>
      </w:pPr>
      <m:oMath>
        <m:acc>
          <m:accPr>
            <m:chr m:val="̅"/>
            <m:ctrlPr>
              <w:ins w:id="38" w:author="BSNUser1" w:date="2013-10-29T10:13:00Z"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w:ins>
            </m:ctrlPr>
          </m:accPr>
          <m:e>
            <w:ins w:id="39" w:author="BSNUser1" w:date="2013-10-29T10:13:00Z"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w:ins>
          </m:e>
        </m:acc>
        <w:ins w:id="40" w:author="BSNUser1" w:date="2013-10-29T10:13:00Z">
          <m:r>
            <m:rPr>
              <m:nor/>
            </m:rPr>
            <w:rPr>
              <w:rFonts w:ascii="Cambria Math" w:hAnsi="Cambria Math"/>
            </w:rPr>
            <m:t xml:space="preserve">= </m:t>
          </m:r>
        </w:ins>
        <m:f>
          <m:fPr>
            <m:ctrlPr>
              <w:ins w:id="41" w:author="BSNUser1" w:date="2013-10-29T10:13:00Z"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w:ins>
            </m:ctrlPr>
          </m:fPr>
          <m:num>
            <m:sSub>
              <m:sSubPr>
                <m:ctrlPr>
                  <w:ins w:id="42" w:author="BSNUser1" w:date="2013-10-29T10:13:00Z"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w:ins>
                </m:ctrlPr>
              </m:sSubPr>
              <m:e>
                <w:ins w:id="43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w:ins>
              </m:e>
              <m:sub>
                <w:ins w:id="44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w:ins>
              </m:sub>
            </m:sSub>
            <w:ins w:id="45" w:author="BSNUser1" w:date="2013-10-29T10:13:00Z">
              <m:r>
                <m:rPr>
                  <m:nor/>
                </m:rPr>
                <w:rPr>
                  <w:rFonts w:ascii="Cambria Math" w:hAnsi="Cambria Math"/>
                </w:rPr>
                <m:t xml:space="preserve">+ </m:t>
              </m:r>
            </w:ins>
            <m:sSub>
              <m:sSubPr>
                <m:ctrlPr>
                  <w:ins w:id="46" w:author="BSNUser1" w:date="2013-10-29T10:13:00Z"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w:ins>
                </m:ctrlPr>
              </m:sSubPr>
              <m:e>
                <w:ins w:id="47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w:ins>
              </m:e>
              <m:sub>
                <w:ins w:id="48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w:ins>
              </m:sub>
            </m:sSub>
            <w:ins w:id="49" w:author="BSNUser1" w:date="2013-10-29T10:13:00Z">
              <m:r>
                <m:rPr>
                  <m:nor/>
                </m:rPr>
                <w:rPr>
                  <w:rFonts w:ascii="Cambria Math" w:hAnsi="Cambria Math"/>
                </w:rPr>
                <m:t xml:space="preserve">+ …+ </m:t>
              </m:r>
            </w:ins>
            <m:sSub>
              <m:sSubPr>
                <m:ctrlPr>
                  <w:ins w:id="50" w:author="BSNUser1" w:date="2013-10-29T10:13:00Z"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w:ins>
                </m:ctrlPr>
              </m:sSubPr>
              <m:e>
                <w:ins w:id="51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w:ins>
              </m:e>
              <m:sub>
                <w:ins w:id="52" w:author="BSNUser1" w:date="2013-10-29T10:13:00Z"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w:ins>
              </m:sub>
            </m:sSub>
          </m:num>
          <m:den>
            <w:ins w:id="53" w:author="BSNUser1" w:date="2013-10-29T10:13:00Z"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w:ins>
          </m:den>
        </m:f>
      </m:oMath>
      <w:r w:rsidR="00780EF8">
        <w:rPr>
          <w:sz w:val="20"/>
          <w:szCs w:val="20"/>
          <w:lang w:val="id-ID"/>
        </w:rPr>
        <w:t xml:space="preserve"> </w:t>
      </w:r>
      <w:r w:rsidR="00780EF8">
        <w:rPr>
          <w:sz w:val="20"/>
          <w:szCs w:val="20"/>
          <w:lang w:val="id-ID"/>
        </w:rPr>
        <w:tab/>
        <w:t>(1)</w:t>
      </w:r>
    </w:p>
    <w:p w:rsidR="00780EF8" w:rsidRPr="0019698C" w:rsidRDefault="00780EF8" w:rsidP="00780EF8">
      <w:pPr>
        <w:spacing w:after="0"/>
        <w:rPr>
          <w:lang w:val="id-ID"/>
        </w:rPr>
      </w:pPr>
      <w:r>
        <w:rPr>
          <w:lang w:val="id-ID"/>
        </w:rPr>
        <w:t xml:space="preserve"> </w:t>
      </w:r>
    </w:p>
    <w:p w:rsidR="00780EF8" w:rsidRPr="008B1A0E" w:rsidRDefault="00780EF8" w:rsidP="00780EF8">
      <w:pPr>
        <w:spacing w:after="0"/>
        <w:ind w:left="-518"/>
        <w:rPr>
          <w:b/>
          <w:sz w:val="20"/>
          <w:szCs w:val="20"/>
          <w:lang w:val="id-ID"/>
        </w:rPr>
      </w:pPr>
      <w:r>
        <w:rPr>
          <w:lang w:val="id-ID"/>
        </w:rPr>
        <w:tab/>
      </w:r>
      <w:r w:rsidRPr="00F3534D">
        <w:rPr>
          <w:b/>
          <w:sz w:val="20"/>
          <w:szCs w:val="20"/>
          <w:lang w:val="id-ID"/>
        </w:rPr>
        <w:t>Keterangan :</w:t>
      </w:r>
    </w:p>
    <w:p w:rsidR="00780EF8" w:rsidRDefault="00780EF8" w:rsidP="00780EF8">
      <w:pPr>
        <w:spacing w:after="0"/>
        <w:ind w:left="709"/>
        <w:rPr>
          <w:sz w:val="20"/>
          <w:szCs w:val="20"/>
        </w:rPr>
      </w:pPr>
      <w:r w:rsidRPr="00F3534D">
        <w:rPr>
          <w:sz w:val="20"/>
          <w:szCs w:val="20"/>
          <w:lang w:val="id-ID"/>
        </w:rPr>
        <w:t xml:space="preserve"> </w:t>
      </w:r>
      <m:oMath>
        <m:acc>
          <m:accPr>
            <m:chr m:val="̅"/>
            <m:ctrlPr>
              <w:ins w:id="54" w:author="BSNUser1" w:date="2013-10-29T10:13:00Z"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w:ins>
            </m:ctrlPr>
          </m:accPr>
          <m:e>
            <w:ins w:id="55" w:author="BSNUser1" w:date="2013-10-29T10:13:00Z">
              <m:r>
                <w:rPr>
                  <w:rFonts w:ascii="Cambria Math" w:hAnsi="Cambria Math"/>
                </w:rPr>
                <m:t>x</m:t>
              </m:r>
            </w:ins>
          </m:e>
        </m:acc>
      </m:oMath>
      <w:r>
        <w:rPr>
          <w:sz w:val="20"/>
          <w:szCs w:val="20"/>
          <w:lang w:val="id-ID"/>
        </w:rPr>
        <w:t xml:space="preserve"> </w:t>
      </w:r>
      <w:r w:rsidRPr="00F3534D">
        <w:rPr>
          <w:sz w:val="20"/>
          <w:szCs w:val="20"/>
          <w:lang w:val="id-ID"/>
        </w:rPr>
        <w:t>adalah rata-rata daya serap, dinyatakan dalam detik.</w:t>
      </w:r>
    </w:p>
    <w:p w:rsidR="00780EF8" w:rsidRDefault="00780EF8" w:rsidP="00780EF8">
      <w:pPr>
        <w:spacing w:after="0"/>
        <w:ind w:left="709"/>
        <w:rPr>
          <w:sz w:val="20"/>
          <w:szCs w:val="20"/>
          <w:lang w:val="id-ID"/>
        </w:rPr>
      </w:pPr>
      <w:r w:rsidRPr="00F3534D">
        <w:rPr>
          <w:sz w:val="20"/>
          <w:szCs w:val="20"/>
          <w:lang w:val="id-ID"/>
        </w:rPr>
        <w:t>x</w:t>
      </w:r>
      <w:r w:rsidRPr="00F3534D">
        <w:rPr>
          <w:sz w:val="20"/>
          <w:szCs w:val="20"/>
          <w:vertAlign w:val="subscript"/>
          <w:lang w:val="id-ID"/>
        </w:rPr>
        <w:t>n</w:t>
      </w:r>
      <w:r w:rsidRPr="00F3534D">
        <w:rPr>
          <w:sz w:val="20"/>
          <w:szCs w:val="20"/>
          <w:lang w:val="id-ID"/>
        </w:rPr>
        <w:t xml:space="preserve"> adalah waktu pembasahan, dinyatakan dalam detik.</w:t>
      </w:r>
    </w:p>
    <w:p w:rsidR="00780EF8" w:rsidRDefault="00780EF8" w:rsidP="00780EF8">
      <w:pPr>
        <w:spacing w:after="0"/>
        <w:ind w:left="709"/>
        <w:rPr>
          <w:sz w:val="20"/>
          <w:szCs w:val="20"/>
          <w:lang w:val="id-ID"/>
        </w:rPr>
      </w:pPr>
      <w:r w:rsidRPr="00F3534D">
        <w:rPr>
          <w:sz w:val="20"/>
          <w:szCs w:val="20"/>
          <w:lang w:val="id-ID"/>
        </w:rPr>
        <w:t xml:space="preserve">n </w:t>
      </w:r>
      <w:r>
        <w:rPr>
          <w:sz w:val="20"/>
          <w:szCs w:val="20"/>
          <w:lang w:val="id-ID"/>
        </w:rPr>
        <w:t xml:space="preserve"> </w:t>
      </w:r>
      <w:r w:rsidRPr="00F3534D">
        <w:rPr>
          <w:sz w:val="20"/>
          <w:szCs w:val="20"/>
          <w:lang w:val="id-ID"/>
        </w:rPr>
        <w:t>adalah jumlah pengujian (10 kali).</w:t>
      </w:r>
    </w:p>
    <w:p w:rsidR="00601B9A" w:rsidRPr="00601B9A" w:rsidRDefault="008A422D" w:rsidP="00601B9A">
      <w:pPr>
        <w:pStyle w:val="lampiran"/>
        <w:rPr>
          <w:sz w:val="24"/>
          <w:szCs w:val="24"/>
          <w:lang w:val="id-ID"/>
        </w:rPr>
      </w:pPr>
      <w:r w:rsidRPr="00601B9A">
        <w:rPr>
          <w:b w:val="0"/>
          <w:sz w:val="24"/>
          <w:szCs w:val="24"/>
        </w:rPr>
        <w:br w:type="page"/>
      </w:r>
      <w:r w:rsidR="00601B9A" w:rsidRPr="00601B9A">
        <w:rPr>
          <w:sz w:val="24"/>
          <w:szCs w:val="24"/>
          <w:lang w:val="id-ID"/>
        </w:rPr>
        <w:lastRenderedPageBreak/>
        <w:t>Lampiran A</w:t>
      </w:r>
    </w:p>
    <w:p w:rsidR="00601B9A" w:rsidRPr="00601B9A" w:rsidRDefault="00601B9A" w:rsidP="00601B9A">
      <w:pPr>
        <w:pStyle w:val="lampiran"/>
        <w:rPr>
          <w:rStyle w:val="FontStyle38"/>
          <w:rFonts w:ascii="Arial" w:cs="Arial"/>
          <w:bCs w:val="0"/>
          <w:sz w:val="24"/>
          <w:szCs w:val="24"/>
          <w:lang w:val="id-ID"/>
        </w:rPr>
      </w:pPr>
      <w:bookmarkStart w:id="56" w:name="_Toc320343280"/>
      <w:bookmarkStart w:id="57" w:name="_Toc320345838"/>
      <w:r w:rsidRPr="00601B9A">
        <w:rPr>
          <w:rStyle w:val="FontStyle38"/>
          <w:rFonts w:ascii="Arial" w:cs="Arial"/>
          <w:bCs w:val="0"/>
          <w:sz w:val="24"/>
          <w:szCs w:val="24"/>
          <w:lang w:val="id-ID"/>
        </w:rPr>
        <w:t>(</w:t>
      </w:r>
      <w:r>
        <w:rPr>
          <w:rStyle w:val="FontStyle38"/>
          <w:rFonts w:ascii="Arial" w:cs="Arial"/>
          <w:bCs w:val="0"/>
          <w:sz w:val="24"/>
          <w:szCs w:val="24"/>
          <w:lang w:val="id-ID"/>
        </w:rPr>
        <w:t>nor</w:t>
      </w:r>
      <w:r w:rsidRPr="00601B9A">
        <w:rPr>
          <w:rStyle w:val="FontStyle38"/>
          <w:rFonts w:ascii="Arial" w:cs="Arial"/>
          <w:bCs w:val="0"/>
          <w:sz w:val="24"/>
          <w:szCs w:val="24"/>
          <w:lang w:val="id-ID"/>
        </w:rPr>
        <w:t>matif)</w:t>
      </w:r>
      <w:bookmarkEnd w:id="56"/>
      <w:bookmarkEnd w:id="57"/>
    </w:p>
    <w:p w:rsidR="00601B9A" w:rsidRPr="00601B9A" w:rsidRDefault="00601B9A" w:rsidP="00601B9A">
      <w:pPr>
        <w:pStyle w:val="lampiran"/>
        <w:ind w:right="85"/>
        <w:rPr>
          <w:rStyle w:val="FontStyle38"/>
          <w:rFonts w:ascii="Arial" w:cs="Arial"/>
          <w:b/>
          <w:bCs w:val="0"/>
          <w:sz w:val="24"/>
          <w:szCs w:val="24"/>
          <w:lang w:val="id-ID"/>
        </w:rPr>
      </w:pPr>
      <w:r>
        <w:rPr>
          <w:rStyle w:val="FontStyle38"/>
          <w:rFonts w:ascii="Arial" w:cs="Arial"/>
          <w:b/>
          <w:bCs w:val="0"/>
          <w:sz w:val="24"/>
          <w:szCs w:val="24"/>
          <w:lang w:val="id-ID"/>
        </w:rPr>
        <w:t>.............................................................</w:t>
      </w:r>
    </w:p>
    <w:p w:rsidR="00601B9A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F03318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3340A7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  <w:r w:rsidRPr="003340A7">
        <w:rPr>
          <w:rStyle w:val="FontStyle38"/>
          <w:rFonts w:ascii="Arial" w:hAnsi="Arial" w:cs="Arial"/>
          <w:sz w:val="22"/>
          <w:szCs w:val="22"/>
          <w:lang w:val="fi-FI"/>
        </w:rPr>
        <w:t>A.1</w:t>
      </w:r>
      <w:r>
        <w:rPr>
          <w:rStyle w:val="FontStyle38"/>
          <w:rFonts w:ascii="Arial" w:hAnsi="Arial" w:cs="Arial"/>
          <w:sz w:val="22"/>
          <w:szCs w:val="22"/>
          <w:lang w:val="id-ID"/>
        </w:rPr>
        <w:t xml:space="preserve">    ................................</w:t>
      </w: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  <w:r>
        <w:rPr>
          <w:rStyle w:val="FontStyle38"/>
          <w:rFonts w:ascii="Arial" w:hAnsi="Arial" w:cs="Arial"/>
          <w:b w:val="0"/>
          <w:sz w:val="22"/>
          <w:szCs w:val="22"/>
          <w:lang w:val="id-ID"/>
        </w:rPr>
        <w:t>............................................</w:t>
      </w:r>
      <w:r w:rsidRPr="003340A7">
        <w:rPr>
          <w:rStyle w:val="FontStyle38"/>
          <w:rFonts w:ascii="Arial" w:hAnsi="Arial" w:cs="Arial"/>
          <w:b w:val="0"/>
          <w:sz w:val="22"/>
          <w:szCs w:val="22"/>
          <w:lang w:val="fi-FI"/>
        </w:rPr>
        <w:t>.</w:t>
      </w:r>
    </w:p>
    <w:p w:rsid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  <w:r w:rsidRPr="003340A7">
        <w:rPr>
          <w:rStyle w:val="FontStyle38"/>
          <w:rFonts w:ascii="Arial" w:hAnsi="Arial" w:cs="Arial"/>
          <w:sz w:val="22"/>
          <w:szCs w:val="22"/>
          <w:lang w:val="fi-FI"/>
        </w:rPr>
        <w:t>A.</w:t>
      </w:r>
      <w:r>
        <w:rPr>
          <w:rStyle w:val="FontStyle38"/>
          <w:rFonts w:ascii="Arial" w:hAnsi="Arial" w:cs="Arial"/>
          <w:sz w:val="22"/>
          <w:szCs w:val="22"/>
          <w:lang w:val="id-ID"/>
        </w:rPr>
        <w:t>2    ................................</w:t>
      </w: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  <w:r>
        <w:rPr>
          <w:rStyle w:val="FontStyle38"/>
          <w:rFonts w:ascii="Arial" w:hAnsi="Arial" w:cs="Arial"/>
          <w:b w:val="0"/>
          <w:sz w:val="22"/>
          <w:szCs w:val="22"/>
          <w:lang w:val="id-ID"/>
        </w:rPr>
        <w:t>............................................</w:t>
      </w:r>
      <w:r w:rsidRPr="003340A7">
        <w:rPr>
          <w:rStyle w:val="FontStyle38"/>
          <w:rFonts w:ascii="Arial" w:hAnsi="Arial" w:cs="Arial"/>
          <w:b w:val="0"/>
          <w:sz w:val="22"/>
          <w:szCs w:val="22"/>
          <w:lang w:val="fi-FI"/>
        </w:rPr>
        <w:t>.</w:t>
      </w:r>
    </w:p>
    <w:p w:rsidR="00601B9A" w:rsidRP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601B9A" w:rsidRDefault="00601B9A" w:rsidP="00601B9A">
      <w:pPr>
        <w:pStyle w:val="lampiran"/>
        <w:rPr>
          <w:sz w:val="24"/>
          <w:szCs w:val="24"/>
          <w:lang w:val="id-ID"/>
        </w:rPr>
      </w:pPr>
      <w:r>
        <w:rPr>
          <w:lang w:val="id-ID"/>
        </w:rPr>
        <w:br w:type="page"/>
      </w:r>
      <w:r w:rsidRPr="00601B9A">
        <w:rPr>
          <w:sz w:val="24"/>
          <w:szCs w:val="24"/>
          <w:lang w:val="id-ID"/>
        </w:rPr>
        <w:lastRenderedPageBreak/>
        <w:t xml:space="preserve">Lampiran </w:t>
      </w:r>
      <w:r>
        <w:rPr>
          <w:sz w:val="24"/>
          <w:szCs w:val="24"/>
          <w:lang w:val="id-ID"/>
        </w:rPr>
        <w:t>B</w:t>
      </w:r>
    </w:p>
    <w:p w:rsidR="00601B9A" w:rsidRPr="00601B9A" w:rsidRDefault="00601B9A" w:rsidP="00601B9A">
      <w:pPr>
        <w:pStyle w:val="lampiran"/>
        <w:rPr>
          <w:rStyle w:val="FontStyle38"/>
          <w:rFonts w:ascii="Arial" w:cs="Arial"/>
          <w:bCs w:val="0"/>
          <w:sz w:val="24"/>
          <w:szCs w:val="24"/>
          <w:lang w:val="id-ID"/>
        </w:rPr>
      </w:pPr>
      <w:r w:rsidRPr="00601B9A">
        <w:rPr>
          <w:rStyle w:val="FontStyle38"/>
          <w:rFonts w:ascii="Arial" w:cs="Arial"/>
          <w:bCs w:val="0"/>
          <w:sz w:val="24"/>
          <w:szCs w:val="24"/>
          <w:lang w:val="id-ID"/>
        </w:rPr>
        <w:t>(informatif)</w:t>
      </w:r>
    </w:p>
    <w:p w:rsidR="00601B9A" w:rsidRPr="00601B9A" w:rsidRDefault="00601B9A" w:rsidP="00601B9A">
      <w:pPr>
        <w:pStyle w:val="lampiran"/>
        <w:ind w:right="85"/>
        <w:rPr>
          <w:rStyle w:val="FontStyle38"/>
          <w:rFonts w:ascii="Arial" w:cs="Arial"/>
          <w:b/>
          <w:bCs w:val="0"/>
          <w:sz w:val="24"/>
          <w:szCs w:val="24"/>
          <w:lang w:val="id-ID"/>
        </w:rPr>
      </w:pPr>
      <w:r>
        <w:rPr>
          <w:rStyle w:val="FontStyle38"/>
          <w:rFonts w:ascii="Arial" w:cs="Arial"/>
          <w:b/>
          <w:bCs w:val="0"/>
          <w:sz w:val="24"/>
          <w:szCs w:val="24"/>
          <w:lang w:val="id-ID"/>
        </w:rPr>
        <w:t>.............................................................</w:t>
      </w:r>
    </w:p>
    <w:p w:rsidR="00601B9A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F03318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3340A7" w:rsidRDefault="00601B9A" w:rsidP="00601B9A">
      <w:pPr>
        <w:pStyle w:val="Style15"/>
        <w:widowControl/>
        <w:ind w:right="86"/>
        <w:jc w:val="center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  <w:r>
        <w:rPr>
          <w:rStyle w:val="FontStyle38"/>
          <w:rFonts w:ascii="Arial" w:hAnsi="Arial" w:cs="Arial"/>
          <w:sz w:val="22"/>
          <w:szCs w:val="22"/>
          <w:lang w:val="id-ID"/>
        </w:rPr>
        <w:t>B</w:t>
      </w:r>
      <w:r w:rsidRPr="003340A7">
        <w:rPr>
          <w:rStyle w:val="FontStyle38"/>
          <w:rFonts w:ascii="Arial" w:hAnsi="Arial" w:cs="Arial"/>
          <w:sz w:val="22"/>
          <w:szCs w:val="22"/>
          <w:lang w:val="fi-FI"/>
        </w:rPr>
        <w:t>.1</w:t>
      </w:r>
      <w:r>
        <w:rPr>
          <w:rStyle w:val="FontStyle38"/>
          <w:rFonts w:ascii="Arial" w:hAnsi="Arial" w:cs="Arial"/>
          <w:sz w:val="22"/>
          <w:szCs w:val="22"/>
          <w:lang w:val="id-ID"/>
        </w:rPr>
        <w:t xml:space="preserve">    ................................</w:t>
      </w: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  <w:r>
        <w:rPr>
          <w:rStyle w:val="FontStyle38"/>
          <w:rFonts w:ascii="Arial" w:hAnsi="Arial" w:cs="Arial"/>
          <w:b w:val="0"/>
          <w:sz w:val="22"/>
          <w:szCs w:val="22"/>
          <w:lang w:val="id-ID"/>
        </w:rPr>
        <w:t>............................................</w:t>
      </w:r>
      <w:r w:rsidRPr="003340A7">
        <w:rPr>
          <w:rStyle w:val="FontStyle38"/>
          <w:rFonts w:ascii="Arial" w:hAnsi="Arial" w:cs="Arial"/>
          <w:b w:val="0"/>
          <w:sz w:val="22"/>
          <w:szCs w:val="22"/>
          <w:lang w:val="fi-FI"/>
        </w:rPr>
        <w:t>.</w:t>
      </w:r>
    </w:p>
    <w:p w:rsid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</w:p>
    <w:p w:rsidR="00601B9A" w:rsidRPr="00601B9A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id-ID"/>
        </w:rPr>
      </w:pPr>
      <w:r>
        <w:rPr>
          <w:rStyle w:val="FontStyle38"/>
          <w:rFonts w:ascii="Arial" w:hAnsi="Arial" w:cs="Arial"/>
          <w:sz w:val="22"/>
          <w:szCs w:val="22"/>
          <w:lang w:val="id-ID"/>
        </w:rPr>
        <w:t>B</w:t>
      </w:r>
      <w:r w:rsidRPr="003340A7">
        <w:rPr>
          <w:rStyle w:val="FontStyle38"/>
          <w:rFonts w:ascii="Arial" w:hAnsi="Arial" w:cs="Arial"/>
          <w:sz w:val="22"/>
          <w:szCs w:val="22"/>
          <w:lang w:val="fi-FI"/>
        </w:rPr>
        <w:t>.</w:t>
      </w:r>
      <w:r>
        <w:rPr>
          <w:rStyle w:val="FontStyle38"/>
          <w:rFonts w:ascii="Arial" w:hAnsi="Arial" w:cs="Arial"/>
          <w:sz w:val="22"/>
          <w:szCs w:val="22"/>
          <w:lang w:val="id-ID"/>
        </w:rPr>
        <w:t>2    ................................</w:t>
      </w: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</w:p>
    <w:p w:rsidR="00601B9A" w:rsidRPr="003340A7" w:rsidRDefault="00601B9A" w:rsidP="00601B9A">
      <w:pPr>
        <w:pStyle w:val="Style15"/>
        <w:widowControl/>
        <w:ind w:right="86"/>
        <w:jc w:val="both"/>
        <w:rPr>
          <w:rStyle w:val="FontStyle38"/>
          <w:rFonts w:ascii="Arial" w:hAnsi="Arial" w:cs="Arial"/>
          <w:b w:val="0"/>
          <w:sz w:val="22"/>
          <w:szCs w:val="22"/>
          <w:lang w:val="fi-FI"/>
        </w:rPr>
      </w:pPr>
      <w:r>
        <w:rPr>
          <w:rStyle w:val="FontStyle38"/>
          <w:rFonts w:ascii="Arial" w:hAnsi="Arial" w:cs="Arial"/>
          <w:b w:val="0"/>
          <w:sz w:val="22"/>
          <w:szCs w:val="22"/>
          <w:lang w:val="id-ID"/>
        </w:rPr>
        <w:t>............................................</w:t>
      </w:r>
      <w:r w:rsidRPr="003340A7">
        <w:rPr>
          <w:rStyle w:val="FontStyle38"/>
          <w:rFonts w:ascii="Arial" w:hAnsi="Arial" w:cs="Arial"/>
          <w:b w:val="0"/>
          <w:sz w:val="22"/>
          <w:szCs w:val="22"/>
          <w:lang w:val="fi-FI"/>
        </w:rPr>
        <w:t>.</w:t>
      </w:r>
    </w:p>
    <w:p w:rsidR="00601B9A" w:rsidRPr="003340A7" w:rsidRDefault="00601B9A" w:rsidP="00601B9A">
      <w:pPr>
        <w:rPr>
          <w:lang w:val="id-ID"/>
        </w:rPr>
      </w:pPr>
    </w:p>
    <w:p w:rsidR="008A422D" w:rsidRPr="00601B9A" w:rsidRDefault="008A422D" w:rsidP="00601B9A">
      <w:pPr>
        <w:pStyle w:val="alphabullet"/>
        <w:spacing w:after="0"/>
        <w:jc w:val="center"/>
        <w:rPr>
          <w:b/>
          <w:sz w:val="24"/>
          <w:szCs w:val="24"/>
        </w:rPr>
      </w:pPr>
      <w:bookmarkStart w:id="58" w:name="_Toc177706328"/>
      <w:bookmarkStart w:id="59" w:name="_Toc177706332"/>
      <w:bookmarkStart w:id="60" w:name="_Toc327900739"/>
      <w:bookmarkStart w:id="61" w:name="_Toc9996979"/>
      <w:bookmarkStart w:id="62" w:name="_Toc450303224"/>
      <w:bookmarkStart w:id="63" w:name="_Toc443470372"/>
      <w:bookmarkStart w:id="64" w:name="_Toc330217766"/>
      <w:bookmarkStart w:id="65" w:name="_Toc348447278"/>
      <w:bookmarkEnd w:id="58"/>
      <w:bookmarkEnd w:id="59"/>
      <w:r>
        <w:br w:type="page"/>
      </w:r>
      <w:r w:rsidRPr="00601B9A">
        <w:rPr>
          <w:b/>
          <w:sz w:val="24"/>
          <w:szCs w:val="24"/>
        </w:rPr>
        <w:lastRenderedPageBreak/>
        <w:t>Bibliogra</w:t>
      </w:r>
      <w:bookmarkEnd w:id="60"/>
      <w:bookmarkEnd w:id="61"/>
      <w:bookmarkEnd w:id="62"/>
      <w:bookmarkEnd w:id="63"/>
      <w:bookmarkEnd w:id="64"/>
      <w:bookmarkEnd w:id="65"/>
      <w:r w:rsidR="00601B9A" w:rsidRPr="00601B9A">
        <w:rPr>
          <w:b/>
          <w:sz w:val="24"/>
          <w:szCs w:val="24"/>
        </w:rPr>
        <w:t>fi</w:t>
      </w:r>
    </w:p>
    <w:p w:rsidR="008A422D" w:rsidRDefault="008A422D" w:rsidP="008A422D">
      <w:pPr>
        <w:pStyle w:val="Bibliography1"/>
        <w:numPr>
          <w:ilvl w:val="0"/>
          <w:numId w:val="0"/>
        </w:numPr>
        <w:spacing w:after="0"/>
        <w:ind w:left="360" w:hanging="360"/>
        <w:rPr>
          <w:lang w:val="en-US"/>
        </w:rPr>
      </w:pPr>
    </w:p>
    <w:p w:rsidR="008A422D" w:rsidRPr="00D83DDA" w:rsidRDefault="008A422D" w:rsidP="008A422D">
      <w:pPr>
        <w:pStyle w:val="Bibliography1"/>
        <w:numPr>
          <w:ilvl w:val="0"/>
          <w:numId w:val="0"/>
        </w:numPr>
        <w:spacing w:after="0"/>
        <w:ind w:left="360" w:hanging="360"/>
        <w:rPr>
          <w:lang w:val="en-US"/>
        </w:rPr>
      </w:pPr>
    </w:p>
    <w:p w:rsidR="008A422D" w:rsidRDefault="008A422D" w:rsidP="003F486A">
      <w:pPr>
        <w:pStyle w:val="Bibliography"/>
        <w:numPr>
          <w:ilvl w:val="0"/>
          <w:numId w:val="19"/>
        </w:numPr>
        <w:tabs>
          <w:tab w:val="left" w:pos="709"/>
        </w:tabs>
        <w:spacing w:after="0"/>
        <w:ind w:left="709" w:hanging="709"/>
        <w:rPr>
          <w:i/>
          <w:lang w:val="en-US"/>
        </w:rPr>
      </w:pPr>
      <w:r w:rsidRPr="0053203D">
        <w:t>ISO </w:t>
      </w:r>
      <w:r w:rsidR="00601B9A">
        <w:t>xxxx</w:t>
      </w:r>
      <w:r w:rsidRPr="007815AB">
        <w:t xml:space="preserve">, </w:t>
      </w:r>
      <w:r w:rsidR="00601B9A">
        <w:t>........................................</w:t>
      </w:r>
    </w:p>
    <w:p w:rsidR="008A422D" w:rsidRPr="00D83DDA" w:rsidRDefault="008A422D" w:rsidP="008A422D">
      <w:pPr>
        <w:spacing w:after="0"/>
      </w:pPr>
    </w:p>
    <w:p w:rsidR="008A422D" w:rsidRDefault="008A422D" w:rsidP="003F486A">
      <w:pPr>
        <w:pStyle w:val="Bibliography"/>
        <w:numPr>
          <w:ilvl w:val="0"/>
          <w:numId w:val="19"/>
        </w:numPr>
        <w:tabs>
          <w:tab w:val="left" w:pos="709"/>
        </w:tabs>
        <w:spacing w:after="0"/>
        <w:ind w:left="709" w:hanging="709"/>
        <w:rPr>
          <w:i/>
          <w:lang w:val="en-US"/>
        </w:rPr>
      </w:pPr>
      <w:r w:rsidRPr="0053203D">
        <w:t>ISO/IEC </w:t>
      </w:r>
      <w:r w:rsidR="00601B9A">
        <w:t>xxxx</w:t>
      </w:r>
      <w:r w:rsidRPr="0053203D">
        <w:t>:20</w:t>
      </w:r>
      <w:r w:rsidR="00601B9A">
        <w:t>xx</w:t>
      </w:r>
      <w:r w:rsidRPr="0053203D">
        <w:t>,</w:t>
      </w:r>
      <w:r w:rsidRPr="00B47E96">
        <w:rPr>
          <w:i/>
        </w:rPr>
        <w:t xml:space="preserve"> </w:t>
      </w:r>
      <w:r w:rsidR="00601B9A">
        <w:rPr>
          <w:i/>
        </w:rPr>
        <w:t>................</w:t>
      </w:r>
    </w:p>
    <w:p w:rsidR="008A422D" w:rsidRPr="00D83DDA" w:rsidRDefault="008A422D" w:rsidP="008A422D">
      <w:pPr>
        <w:spacing w:after="0"/>
      </w:pPr>
    </w:p>
    <w:p w:rsidR="008A422D" w:rsidRPr="002D2838" w:rsidRDefault="008A422D" w:rsidP="008A422D">
      <w:pPr>
        <w:spacing w:after="0"/>
        <w:ind w:firstLine="400"/>
      </w:pPr>
    </w:p>
    <w:p w:rsidR="00CF49B9" w:rsidRDefault="00CF49B9" w:rsidP="008A422D">
      <w:pPr>
        <w:spacing w:after="0"/>
        <w:jc w:val="center"/>
        <w:rPr>
          <w:rFonts w:eastAsia="Times New Roman" w:cs="Helvetica-Bold"/>
        </w:rPr>
      </w:pPr>
      <w:bookmarkStart w:id="66" w:name="_Toc243364243"/>
      <w:bookmarkStart w:id="67" w:name="_Toc243364645"/>
      <w:bookmarkStart w:id="68" w:name="_Toc243364244"/>
      <w:bookmarkStart w:id="69" w:name="_Toc243364646"/>
      <w:bookmarkStart w:id="70" w:name="_TOC12398"/>
      <w:bookmarkStart w:id="71" w:name="TOC243306082"/>
      <w:bookmarkStart w:id="72" w:name="_TOC12515"/>
      <w:bookmarkStart w:id="73" w:name="TOC243306083"/>
      <w:bookmarkStart w:id="74" w:name="_TOC13004"/>
      <w:bookmarkStart w:id="75" w:name="TOC243306084"/>
      <w:bookmarkStart w:id="76" w:name="_TOC14600"/>
      <w:bookmarkStart w:id="77" w:name="TOC243306086"/>
      <w:bookmarkStart w:id="78" w:name="_TOC32541"/>
      <w:bookmarkStart w:id="79" w:name="TOC243306092"/>
      <w:bookmarkStart w:id="80" w:name="_TOC35535"/>
      <w:bookmarkStart w:id="81" w:name="TOC243306097"/>
      <w:bookmarkStart w:id="82" w:name="_TOC40539"/>
      <w:bookmarkStart w:id="83" w:name="TOC243306101"/>
      <w:bookmarkStart w:id="84" w:name="_TOC47250"/>
      <w:bookmarkStart w:id="85" w:name="TOC243306104"/>
      <w:bookmarkStart w:id="86" w:name="_TOC71084"/>
      <w:bookmarkStart w:id="87" w:name="TOC243306110"/>
      <w:bookmarkStart w:id="88" w:name="_TOC71389"/>
      <w:bookmarkStart w:id="89" w:name="TOC243306111"/>
      <w:bookmarkStart w:id="90" w:name="_TOC71588"/>
      <w:bookmarkStart w:id="91" w:name="_TOC74904"/>
      <w:bookmarkStart w:id="92" w:name="TOC243306113"/>
      <w:bookmarkStart w:id="93" w:name="_TOC94872"/>
      <w:bookmarkStart w:id="94" w:name="TOC243306118"/>
      <w:bookmarkStart w:id="95" w:name="_TOC95649"/>
      <w:bookmarkStart w:id="96" w:name="TOC243306119"/>
      <w:bookmarkStart w:id="97" w:name="_TOC96810"/>
      <w:bookmarkStart w:id="98" w:name="TOC243306120"/>
      <w:bookmarkStart w:id="99" w:name="_TOC98100"/>
      <w:bookmarkStart w:id="100" w:name="TOC243306122"/>
      <w:bookmarkStart w:id="101" w:name="_TOC111279"/>
      <w:bookmarkStart w:id="102" w:name="TOC243306129"/>
      <w:bookmarkStart w:id="103" w:name="_TOC116368"/>
      <w:bookmarkStart w:id="104" w:name="TOC243306136"/>
      <w:bookmarkStart w:id="105" w:name="_TOC132382"/>
      <w:bookmarkStart w:id="106" w:name="TOC243306143"/>
      <w:bookmarkStart w:id="107" w:name="_TOC143277"/>
      <w:bookmarkStart w:id="108" w:name="TOC243306150"/>
      <w:bookmarkStart w:id="109" w:name="_TOC161283"/>
      <w:bookmarkStart w:id="110" w:name="TOC243306157"/>
      <w:bookmarkStart w:id="111" w:name="_TOC169810"/>
      <w:bookmarkStart w:id="112" w:name="TOC243306164"/>
      <w:bookmarkStart w:id="113" w:name="_TOC169834"/>
      <w:bookmarkStart w:id="114" w:name="TOC243306165"/>
      <w:bookmarkStart w:id="115" w:name="_TOC180573"/>
      <w:bookmarkStart w:id="116" w:name="TOC243306172"/>
      <w:bookmarkStart w:id="117" w:name="_TOC189363"/>
      <w:bookmarkStart w:id="118" w:name="TOC243306179"/>
      <w:bookmarkStart w:id="119" w:name="_TOC200407"/>
      <w:bookmarkStart w:id="120" w:name="TOC243306188"/>
      <w:bookmarkStart w:id="121" w:name="_TOC210321"/>
      <w:bookmarkStart w:id="122" w:name="TOC243306195"/>
      <w:bookmarkStart w:id="123" w:name="_TOC210340"/>
      <w:bookmarkStart w:id="124" w:name="TOC243306196"/>
      <w:bookmarkStart w:id="125" w:name="_TOC223470"/>
      <w:bookmarkStart w:id="126" w:name="TOC243306203"/>
      <w:bookmarkStart w:id="127" w:name="_TOC231371"/>
      <w:bookmarkStart w:id="128" w:name="TOC243306210"/>
      <w:bookmarkStart w:id="129" w:name="TOC243306213"/>
      <w:bookmarkStart w:id="130" w:name="_TOC244572"/>
      <w:bookmarkStart w:id="131" w:name="TOC24330621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sectPr w:rsidR="00CF49B9" w:rsidSect="003D26DC">
      <w:headerReference w:type="even" r:id="rId17"/>
      <w:headerReference w:type="default" r:id="rId18"/>
      <w:footerReference w:type="even" r:id="rId19"/>
      <w:footerReference w:type="default" r:id="rId20"/>
      <w:pgSz w:w="11900" w:h="16840" w:code="9"/>
      <w:pgMar w:top="1701" w:right="1134" w:bottom="1134" w:left="1701" w:header="851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72D" w:rsidRDefault="005D472D" w:rsidP="00D04AA8">
      <w:pPr>
        <w:spacing w:after="0"/>
      </w:pPr>
      <w:r>
        <w:separator/>
      </w:r>
    </w:p>
  </w:endnote>
  <w:endnote w:type="continuationSeparator" w:id="0">
    <w:p w:rsidR="005D472D" w:rsidRDefault="005D472D" w:rsidP="00D04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-Bold">
    <w:altName w:val="Helvetica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Default="003D26DC" w:rsidP="004E69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D26DC" w:rsidRDefault="003D26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90" w:type="dxa"/>
      <w:tblInd w:w="105" w:type="dxa"/>
      <w:tblLayout w:type="fixed"/>
      <w:tblCellMar>
        <w:top w:w="105" w:type="dxa"/>
        <w:left w:w="105" w:type="dxa"/>
        <w:bottom w:w="105" w:type="dxa"/>
        <w:right w:w="105" w:type="dxa"/>
      </w:tblCellMar>
      <w:tblLook w:val="0000" w:firstRow="0" w:lastRow="0" w:firstColumn="0" w:lastColumn="0" w:noHBand="0" w:noVBand="0"/>
    </w:tblPr>
    <w:tblGrid>
      <w:gridCol w:w="3115"/>
      <w:gridCol w:w="3905"/>
      <w:gridCol w:w="2070"/>
    </w:tblGrid>
    <w:tr w:rsidR="003D26DC" w:rsidRPr="00174B01" w:rsidTr="003D26DC">
      <w:trPr>
        <w:trHeight w:val="1169"/>
      </w:trPr>
      <w:tc>
        <w:tcPr>
          <w:tcW w:w="3115" w:type="dxa"/>
          <w:tcBorders>
            <w:bottom w:val="single" w:sz="12" w:space="0" w:color="auto"/>
          </w:tcBorders>
          <w:vAlign w:val="bottom"/>
        </w:tcPr>
        <w:p w:rsidR="003D26DC" w:rsidRPr="00C75254" w:rsidRDefault="003D26DC" w:rsidP="00B749E7">
          <w:pPr>
            <w:pStyle w:val="NoSpacing"/>
            <w:spacing w:line="240" w:lineRule="exact"/>
            <w:ind w:left="-105"/>
          </w:pPr>
          <w:r w:rsidRPr="00C75254">
            <w:t xml:space="preserve">ICS </w:t>
          </w:r>
          <w:r w:rsidR="00B749E7">
            <w:rPr>
              <w:lang w:val="en-US"/>
            </w:rPr>
            <w:t>NAMAICS</w:t>
          </w:r>
          <w:r w:rsidRPr="00C75254">
            <w:tab/>
          </w:r>
        </w:p>
      </w:tc>
      <w:tc>
        <w:tcPr>
          <w:tcW w:w="3905" w:type="dxa"/>
          <w:tcBorders>
            <w:bottom w:val="single" w:sz="12" w:space="0" w:color="auto"/>
          </w:tcBorders>
          <w:vAlign w:val="bottom"/>
        </w:tcPr>
        <w:p w:rsidR="003D26DC" w:rsidRPr="00C75254" w:rsidRDefault="003D26DC" w:rsidP="003D26DC">
          <w:pPr>
            <w:pStyle w:val="NoSpacing"/>
            <w:spacing w:line="240" w:lineRule="exact"/>
            <w:jc w:val="right"/>
          </w:pPr>
          <w:r w:rsidRPr="00C75254">
            <w:t xml:space="preserve">   Badan Standardisasi Nasional</w:t>
          </w:r>
        </w:p>
      </w:tc>
      <w:tc>
        <w:tcPr>
          <w:tcW w:w="2070" w:type="dxa"/>
          <w:vAlign w:val="bottom"/>
        </w:tcPr>
        <w:p w:rsidR="003D26DC" w:rsidRPr="00174B01" w:rsidRDefault="006D0A5E" w:rsidP="004E6994">
          <w:pPr>
            <w:spacing w:after="0"/>
            <w:jc w:val="right"/>
          </w:pPr>
          <w:r w:rsidRPr="00174B01">
            <w:rPr>
              <w:noProof/>
            </w:rPr>
            <w:drawing>
              <wp:inline distT="0" distB="0" distL="0" distR="0">
                <wp:extent cx="1066800" cy="457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26DC" w:rsidRDefault="003D26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EB6B00" w:rsidRDefault="003D26DC" w:rsidP="004E6994">
    <w:pPr>
      <w:pStyle w:val="Footer"/>
      <w:framePr w:wrap="around" w:vAnchor="text" w:hAnchor="margin" w:xAlign="center" w:y="1"/>
      <w:rPr>
        <w:rStyle w:val="PageNumber"/>
        <w:b/>
        <w:sz w:val="20"/>
      </w:rPr>
    </w:pPr>
    <w:r w:rsidRPr="00EB6B00">
      <w:rPr>
        <w:rStyle w:val="PageNumber"/>
        <w:b/>
        <w:sz w:val="20"/>
      </w:rPr>
      <w:fldChar w:fldCharType="begin"/>
    </w:r>
    <w:r w:rsidRPr="00EB6B00">
      <w:rPr>
        <w:rStyle w:val="PageNumber"/>
        <w:b/>
        <w:sz w:val="20"/>
      </w:rPr>
      <w:instrText xml:space="preserve">PAGE  </w:instrText>
    </w:r>
    <w:r w:rsidRPr="00EB6B00">
      <w:rPr>
        <w:rStyle w:val="PageNumber"/>
        <w:b/>
        <w:sz w:val="20"/>
      </w:rPr>
      <w:fldChar w:fldCharType="separate"/>
    </w:r>
    <w:r w:rsidR="00AB6E2A">
      <w:rPr>
        <w:rStyle w:val="PageNumber"/>
        <w:b/>
        <w:noProof/>
        <w:sz w:val="20"/>
      </w:rPr>
      <w:t>iv</w:t>
    </w:r>
    <w:r w:rsidRPr="00EB6B00">
      <w:rPr>
        <w:rStyle w:val="PageNumber"/>
        <w:b/>
        <w:sz w:val="20"/>
      </w:rPr>
      <w:fldChar w:fldCharType="end"/>
    </w:r>
  </w:p>
  <w:p w:rsidR="003D26DC" w:rsidRDefault="003D26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EB6B00" w:rsidRDefault="003D26DC" w:rsidP="00E00366">
    <w:pPr>
      <w:pStyle w:val="Footer"/>
      <w:framePr w:wrap="around" w:vAnchor="text" w:hAnchor="margin" w:xAlign="center" w:y="1"/>
      <w:rPr>
        <w:rStyle w:val="PageNumber"/>
        <w:b/>
        <w:sz w:val="20"/>
      </w:rPr>
    </w:pPr>
    <w:r w:rsidRPr="00EB6B00">
      <w:rPr>
        <w:rStyle w:val="PageNumber"/>
        <w:b/>
        <w:sz w:val="20"/>
      </w:rPr>
      <w:fldChar w:fldCharType="begin"/>
    </w:r>
    <w:r w:rsidRPr="00EB6B00">
      <w:rPr>
        <w:rStyle w:val="PageNumber"/>
        <w:b/>
        <w:sz w:val="20"/>
      </w:rPr>
      <w:instrText xml:space="preserve">PAGE  </w:instrText>
    </w:r>
    <w:r w:rsidRPr="00EB6B00">
      <w:rPr>
        <w:rStyle w:val="PageNumber"/>
        <w:b/>
        <w:sz w:val="20"/>
      </w:rPr>
      <w:fldChar w:fldCharType="separate"/>
    </w:r>
    <w:r w:rsidR="00AB6E2A">
      <w:rPr>
        <w:rStyle w:val="PageNumber"/>
        <w:b/>
        <w:noProof/>
        <w:sz w:val="20"/>
      </w:rPr>
      <w:t>iii</w:t>
    </w:r>
    <w:r w:rsidRPr="00EB6B00">
      <w:rPr>
        <w:rStyle w:val="PageNumber"/>
        <w:b/>
        <w:sz w:val="20"/>
      </w:rPr>
      <w:fldChar w:fldCharType="end"/>
    </w:r>
  </w:p>
  <w:p w:rsidR="003D26DC" w:rsidRDefault="003D26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601B9A" w:rsidRDefault="003D26DC" w:rsidP="00601B9A">
    <w:pPr>
      <w:pStyle w:val="Footer"/>
      <w:jc w:val="center"/>
      <w:rPr>
        <w:b/>
        <w:sz w:val="20"/>
        <w:szCs w:val="20"/>
        <w:lang w:val="id-ID"/>
      </w:rPr>
    </w:pPr>
    <w:r w:rsidRPr="005F2BAB">
      <w:rPr>
        <w:b/>
        <w:sz w:val="20"/>
        <w:szCs w:val="20"/>
      </w:rPr>
      <w:fldChar w:fldCharType="begin"/>
    </w:r>
    <w:r w:rsidRPr="005F2BAB">
      <w:rPr>
        <w:b/>
        <w:sz w:val="20"/>
        <w:szCs w:val="20"/>
      </w:rPr>
      <w:instrText xml:space="preserve"> PAGE   \* MERGEFORMAT </w:instrText>
    </w:r>
    <w:r w:rsidRPr="005F2BAB">
      <w:rPr>
        <w:b/>
        <w:sz w:val="20"/>
        <w:szCs w:val="20"/>
      </w:rPr>
      <w:fldChar w:fldCharType="separate"/>
    </w:r>
    <w:r w:rsidR="00AB6E2A">
      <w:rPr>
        <w:b/>
        <w:noProof/>
        <w:sz w:val="20"/>
        <w:szCs w:val="20"/>
      </w:rPr>
      <w:t>6</w:t>
    </w:r>
    <w:r w:rsidRPr="005F2BAB">
      <w:rPr>
        <w:b/>
        <w:sz w:val="20"/>
        <w:szCs w:val="20"/>
      </w:rPr>
      <w:fldChar w:fldCharType="end"/>
    </w:r>
    <w:r>
      <w:rPr>
        <w:b/>
        <w:sz w:val="20"/>
        <w:szCs w:val="20"/>
        <w:lang w:val="id-ID"/>
      </w:rPr>
      <w:t xml:space="preserve"> dari </w:t>
    </w:r>
    <w:r>
      <w:rPr>
        <w:b/>
        <w:sz w:val="20"/>
        <w:szCs w:val="20"/>
        <w:lang w:val="id-ID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Default="003D26DC">
    <w:pPr>
      <w:pStyle w:val="Footer"/>
      <w:jc w:val="center"/>
    </w:pPr>
    <w:r w:rsidRPr="005F2BAB">
      <w:rPr>
        <w:b/>
        <w:sz w:val="20"/>
        <w:szCs w:val="20"/>
      </w:rPr>
      <w:fldChar w:fldCharType="begin"/>
    </w:r>
    <w:r w:rsidRPr="005F2BAB">
      <w:rPr>
        <w:b/>
        <w:sz w:val="20"/>
        <w:szCs w:val="20"/>
      </w:rPr>
      <w:instrText xml:space="preserve"> PAGE   \* MERGEFORMAT </w:instrText>
    </w:r>
    <w:r w:rsidRPr="005F2BAB">
      <w:rPr>
        <w:b/>
        <w:sz w:val="20"/>
        <w:szCs w:val="20"/>
      </w:rPr>
      <w:fldChar w:fldCharType="separate"/>
    </w:r>
    <w:r w:rsidR="00AB6E2A">
      <w:rPr>
        <w:b/>
        <w:noProof/>
        <w:sz w:val="20"/>
        <w:szCs w:val="20"/>
      </w:rPr>
      <w:t>5</w:t>
    </w:r>
    <w:r w:rsidRPr="005F2BAB">
      <w:rPr>
        <w:b/>
        <w:sz w:val="20"/>
        <w:szCs w:val="20"/>
      </w:rPr>
      <w:fldChar w:fldCharType="end"/>
    </w:r>
    <w:r>
      <w:rPr>
        <w:b/>
        <w:sz w:val="20"/>
        <w:szCs w:val="20"/>
        <w:lang w:val="id-ID"/>
      </w:rPr>
      <w:t xml:space="preserve"> dari </w:t>
    </w:r>
    <w:r>
      <w:rPr>
        <w:b/>
        <w:sz w:val="20"/>
        <w:szCs w:val="20"/>
        <w:lang w:val="id-ID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72D" w:rsidRDefault="005D472D" w:rsidP="00D04AA8">
      <w:pPr>
        <w:spacing w:after="0"/>
      </w:pPr>
      <w:r>
        <w:separator/>
      </w:r>
    </w:p>
  </w:footnote>
  <w:footnote w:type="continuationSeparator" w:id="0">
    <w:p w:rsidR="005D472D" w:rsidRDefault="005D472D" w:rsidP="00D04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E00366" w:rsidRDefault="003D26DC" w:rsidP="00E00366">
    <w:pPr>
      <w:pStyle w:val="Header"/>
      <w:jc w:val="right"/>
      <w:rPr>
        <w:b/>
      </w:rPr>
    </w:pPr>
    <w:r w:rsidRPr="00E00366">
      <w:rPr>
        <w:b/>
      </w:rPr>
      <w:t>RSNI</w:t>
    </w:r>
    <w:r>
      <w:rPr>
        <w:b/>
      </w:rPr>
      <w:t>1</w:t>
    </w:r>
    <w:r w:rsidRPr="00E00366">
      <w:rPr>
        <w:b/>
      </w:rPr>
      <w:t xml:space="preserve"> ISO/IEC 38500:20xx</w:t>
    </w:r>
  </w:p>
  <w:p w:rsidR="003D26DC" w:rsidRDefault="003D26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C75254" w:rsidRDefault="006D0A5E" w:rsidP="00C75254">
    <w:pPr>
      <w:pStyle w:val="Heading1"/>
      <w:numPr>
        <w:ilvl w:val="0"/>
        <w:numId w:val="0"/>
      </w:numPr>
      <w:tabs>
        <w:tab w:val="clear" w:pos="400"/>
        <w:tab w:val="clear" w:pos="560"/>
      </w:tabs>
      <w:spacing w:before="240" w:after="0"/>
      <w:rPr>
        <w:rFonts w:cs="Arial"/>
        <w:sz w:val="120"/>
        <w:szCs w:val="120"/>
      </w:rPr>
    </w:pPr>
    <w:r w:rsidRPr="00C75254">
      <w:rPr>
        <w:rFonts w:cs="Arial"/>
        <w:noProof/>
        <w:sz w:val="120"/>
        <w:szCs w:val="1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891540</wp:posOffset>
              </wp:positionV>
              <wp:extent cx="3703320" cy="274320"/>
              <wp:effectExtent l="1905" t="317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3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6DC" w:rsidRPr="00C75254" w:rsidRDefault="003D26DC" w:rsidP="00174B01">
                          <w:pPr>
                            <w:rPr>
                              <w:b/>
                              <w:sz w:val="24"/>
                              <w:lang w:val="id-ID"/>
                            </w:rPr>
                          </w:pPr>
                          <w:r>
                            <w:rPr>
                              <w:b/>
                              <w:sz w:val="24"/>
                              <w:lang w:val="id-ID"/>
                            </w:rPr>
                            <w:t xml:space="preserve">Rancangan </w:t>
                          </w:r>
                          <w:proofErr w:type="spellStart"/>
                          <w:r w:rsidRPr="004B5EA0">
                            <w:rPr>
                              <w:b/>
                              <w:sz w:val="24"/>
                            </w:rPr>
                            <w:t>Standar</w:t>
                          </w:r>
                          <w:proofErr w:type="spellEnd"/>
                          <w:r w:rsidRPr="004B5EA0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proofErr w:type="spellStart"/>
                          <w:r w:rsidRPr="004B5EA0">
                            <w:rPr>
                              <w:b/>
                              <w:sz w:val="24"/>
                            </w:rPr>
                            <w:t>Nasional</w:t>
                          </w:r>
                          <w:proofErr w:type="spellEnd"/>
                          <w:r w:rsidRPr="004B5EA0">
                            <w:rPr>
                              <w:b/>
                              <w:sz w:val="24"/>
                            </w:rPr>
                            <w:t xml:space="preserve"> Indonesia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5.4pt;margin-top:70.2pt;width:291.6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" filled="f" stroked="f">
              <v:textbox>
                <w:txbxContent>
                  <w:p w:rsidR="003D26DC" w:rsidRPr="00C75254" w:rsidRDefault="003D26DC" w:rsidP="00174B01">
                    <w:pPr>
                      <w:rPr>
                        <w:b/>
                        <w:sz w:val="24"/>
                        <w:lang w:val="id-ID"/>
                      </w:rPr>
                    </w:pPr>
                    <w:r>
                      <w:rPr>
                        <w:b/>
                        <w:sz w:val="24"/>
                        <w:lang w:val="id-ID"/>
                      </w:rPr>
                      <w:t xml:space="preserve">Rancangan </w:t>
                    </w:r>
                    <w:r w:rsidRPr="004B5EA0">
                      <w:rPr>
                        <w:b/>
                        <w:sz w:val="24"/>
                      </w:rPr>
                      <w:t>Standar  Nasional Indonesia</w:t>
                    </w:r>
                  </w:p>
                </w:txbxContent>
              </v:textbox>
            </v:rect>
          </w:pict>
        </mc:Fallback>
      </mc:AlternateContent>
    </w:r>
    <w:r w:rsidRPr="00C75254">
      <w:rPr>
        <w:noProof/>
        <w:sz w:val="120"/>
        <w:szCs w:val="1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168275</wp:posOffset>
              </wp:positionV>
              <wp:extent cx="3336290" cy="343535"/>
              <wp:effectExtent l="3810" t="3810" r="3175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29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6DC" w:rsidRPr="004B5EA0" w:rsidRDefault="003D26DC" w:rsidP="00174B01">
                          <w:pPr>
                            <w:jc w:val="right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4B5EA0">
                            <w:rPr>
                              <w:sz w:val="28"/>
                              <w:szCs w:val="28"/>
                            </w:rPr>
                            <w:t xml:space="preserve">      </w:t>
                          </w:r>
                          <w:r>
                            <w:rPr>
                              <w:b/>
                              <w:bCs/>
                              <w:sz w:val="28"/>
                              <w:lang w:val="id-ID"/>
                            </w:rPr>
                            <w:t>RS</w:t>
                          </w:r>
                          <w:r w:rsidRPr="004B5EA0">
                            <w:rPr>
                              <w:b/>
                              <w:bCs/>
                              <w:sz w:val="28"/>
                            </w:rPr>
                            <w:t>NI</w:t>
                          </w:r>
                          <w:r>
                            <w:rPr>
                              <w:b/>
                              <w:bCs/>
                              <w:sz w:val="28"/>
                              <w:lang w:val="id-ID"/>
                            </w:rPr>
                            <w:t>1</w:t>
                          </w:r>
                          <w:r w:rsidRPr="004B5EA0">
                            <w:rPr>
                              <w:b/>
                              <w:bCs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8"/>
                              <w:lang w:val="id-ID"/>
                            </w:rPr>
                            <w:t>xxxx</w:t>
                          </w:r>
                          <w:r w:rsidRPr="004B5EA0">
                            <w:rPr>
                              <w:b/>
                              <w:bCs/>
                              <w:sz w:val="28"/>
                            </w:rPr>
                            <w:t>:</w:t>
                          </w:r>
                          <w:r w:rsidR="003E763C">
                            <w:rPr>
                              <w:b/>
                              <w:bCs/>
                              <w:sz w:val="28"/>
                            </w:rPr>
                            <w:t>DATATAHUN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98pt;margin-top:13.25pt;width:262.7pt;height: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2QhQIAABY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" stroked="f">
              <v:textbox>
                <w:txbxContent>
                  <w:p w:rsidR="003D26DC" w:rsidRPr="004B5EA0" w:rsidRDefault="003D26DC" w:rsidP="00174B01">
                    <w:pPr>
                      <w:jc w:val="right"/>
                      <w:rPr>
                        <w:b/>
                        <w:bCs/>
                        <w:sz w:val="28"/>
                      </w:rPr>
                    </w:pPr>
                    <w:r w:rsidRPr="004B5EA0">
                      <w:rPr>
                        <w:sz w:val="28"/>
                        <w:szCs w:val="28"/>
                      </w:rPr>
                      <w:t xml:space="preserve">      </w:t>
                    </w:r>
                    <w:r>
                      <w:rPr>
                        <w:b/>
                        <w:bCs/>
                        <w:sz w:val="28"/>
                        <w:lang w:val="id-ID"/>
                      </w:rPr>
                      <w:t>RS</w:t>
                    </w:r>
                    <w:r w:rsidRPr="004B5EA0">
                      <w:rPr>
                        <w:b/>
                        <w:bCs/>
                        <w:sz w:val="28"/>
                      </w:rPr>
                      <w:t>NI</w:t>
                    </w:r>
                    <w:r>
                      <w:rPr>
                        <w:b/>
                        <w:bCs/>
                        <w:sz w:val="28"/>
                        <w:lang w:val="id-ID"/>
                      </w:rPr>
                      <w:t>1</w:t>
                    </w:r>
                    <w:r w:rsidRPr="004B5EA0">
                      <w:rPr>
                        <w:b/>
                        <w:bCs/>
                        <w:sz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lang w:val="id-ID"/>
                      </w:rPr>
                      <w:t>xxxx</w:t>
                    </w:r>
                    <w:r w:rsidRPr="004B5EA0">
                      <w:rPr>
                        <w:b/>
                        <w:bCs/>
                        <w:sz w:val="28"/>
                      </w:rPr>
                      <w:t>:</w:t>
                    </w:r>
                    <w:r w:rsidR="003E763C">
                      <w:rPr>
                        <w:b/>
                        <w:bCs/>
                        <w:sz w:val="28"/>
                      </w:rPr>
                      <w:t>DATATAHUN</w:t>
                    </w:r>
                  </w:p>
                </w:txbxContent>
              </v:textbox>
            </v:shape>
          </w:pict>
        </mc:Fallback>
      </mc:AlternateContent>
    </w:r>
    <w:r w:rsidR="003D26DC" w:rsidRPr="00C75254">
      <w:rPr>
        <w:rFonts w:cs="Arial"/>
        <w:sz w:val="120"/>
        <w:szCs w:val="120"/>
      </w:rPr>
      <w:t>RSNI1</w:t>
    </w:r>
  </w:p>
  <w:p w:rsidR="003D26DC" w:rsidRPr="004E6994" w:rsidRDefault="006D0A5E" w:rsidP="00C75254">
    <w:pPr>
      <w:pStyle w:val="Header"/>
      <w:rPr>
        <w:b/>
        <w:sz w:val="24"/>
        <w:szCs w:val="24"/>
      </w:rPr>
    </w:pPr>
    <w:r w:rsidRPr="00C75254">
      <w:rPr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730240" cy="0"/>
              <wp:effectExtent l="22860" t="1905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53BE9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pt" to="451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RT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860552" w:rsidRDefault="003D26DC" w:rsidP="00860552">
    <w:pPr>
      <w:pStyle w:val="Header"/>
      <w:jc w:val="left"/>
      <w:rPr>
        <w:b/>
      </w:rPr>
    </w:pPr>
    <w:r>
      <w:rPr>
        <w:b/>
        <w:lang w:val="id-ID"/>
      </w:rPr>
      <w:t>R</w:t>
    </w:r>
    <w:r>
      <w:rPr>
        <w:b/>
      </w:rPr>
      <w:t>SNI</w:t>
    </w:r>
    <w:r>
      <w:rPr>
        <w:b/>
        <w:lang w:val="id-ID"/>
      </w:rPr>
      <w:t>1</w:t>
    </w:r>
    <w:r>
      <w:rPr>
        <w:b/>
      </w:rPr>
      <w:t xml:space="preserve"> </w:t>
    </w:r>
    <w:r>
      <w:rPr>
        <w:b/>
        <w:lang w:val="id-ID"/>
      </w:rPr>
      <w:t>xxxx</w:t>
    </w:r>
    <w:r w:rsidRPr="00860552">
      <w:rPr>
        <w:b/>
      </w:rPr>
      <w:t>:</w:t>
    </w:r>
    <w:r w:rsidR="00AB6E2A">
      <w:rPr>
        <w:b/>
      </w:rPr>
      <w:t>DATATAHUN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C75254" w:rsidRDefault="003D26DC" w:rsidP="00860552">
    <w:pPr>
      <w:pStyle w:val="Header"/>
      <w:jc w:val="right"/>
      <w:rPr>
        <w:b/>
        <w:lang w:val="id-ID"/>
      </w:rPr>
    </w:pPr>
    <w:r>
      <w:rPr>
        <w:b/>
        <w:lang w:val="id-ID"/>
      </w:rPr>
      <w:t>R</w:t>
    </w:r>
    <w:r>
      <w:rPr>
        <w:b/>
      </w:rPr>
      <w:t>SNI</w:t>
    </w:r>
    <w:r>
      <w:rPr>
        <w:b/>
        <w:lang w:val="id-ID"/>
      </w:rPr>
      <w:t>1</w:t>
    </w:r>
    <w:r>
      <w:rPr>
        <w:b/>
      </w:rPr>
      <w:t xml:space="preserve"> </w:t>
    </w:r>
    <w:r>
      <w:rPr>
        <w:b/>
        <w:lang w:val="id-ID"/>
      </w:rPr>
      <w:t>xxxx</w:t>
    </w:r>
    <w:r w:rsidRPr="00860552">
      <w:rPr>
        <w:b/>
      </w:rPr>
      <w:t>:</w:t>
    </w:r>
    <w:r w:rsidR="00AB6E2A">
      <w:rPr>
        <w:b/>
      </w:rPr>
      <w:t>DATATAHUN</w:t>
    </w:r>
  </w:p>
  <w:p w:rsidR="003D26DC" w:rsidRPr="00860552" w:rsidRDefault="003D26DC" w:rsidP="0086055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860552" w:rsidRDefault="003D26DC" w:rsidP="00EB6B00">
    <w:pPr>
      <w:pStyle w:val="Header"/>
      <w:jc w:val="left"/>
      <w:rPr>
        <w:b/>
      </w:rPr>
    </w:pPr>
    <w:r>
      <w:rPr>
        <w:b/>
        <w:lang w:val="id-ID"/>
      </w:rPr>
      <w:t>R</w:t>
    </w:r>
    <w:r>
      <w:rPr>
        <w:b/>
      </w:rPr>
      <w:t>SNI</w:t>
    </w:r>
    <w:r>
      <w:rPr>
        <w:b/>
        <w:lang w:val="id-ID"/>
      </w:rPr>
      <w:t>1</w:t>
    </w:r>
    <w:r>
      <w:rPr>
        <w:b/>
      </w:rPr>
      <w:t xml:space="preserve"> </w:t>
    </w:r>
    <w:r>
      <w:rPr>
        <w:b/>
        <w:lang w:val="id-ID"/>
      </w:rPr>
      <w:t>xxxx</w:t>
    </w:r>
    <w:r w:rsidRPr="00860552">
      <w:rPr>
        <w:b/>
      </w:rPr>
      <w:t>:20</w:t>
    </w:r>
    <w:r>
      <w:rPr>
        <w:b/>
        <w:lang w:val="id-ID"/>
      </w:rPr>
      <w:t>xx</w:t>
    </w:r>
  </w:p>
  <w:p w:rsidR="003D26DC" w:rsidRPr="00860552" w:rsidRDefault="003D26DC" w:rsidP="00860552">
    <w:pPr>
      <w:pStyle w:val="Header"/>
      <w:jc w:val="left"/>
      <w:rPr>
        <w:b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6DC" w:rsidRPr="00860552" w:rsidRDefault="003D26DC" w:rsidP="00EB6B00">
    <w:pPr>
      <w:pStyle w:val="Header"/>
      <w:jc w:val="right"/>
      <w:rPr>
        <w:b/>
      </w:rPr>
    </w:pPr>
    <w:r>
      <w:rPr>
        <w:b/>
        <w:lang w:val="id-ID"/>
      </w:rPr>
      <w:t>R</w:t>
    </w:r>
    <w:r>
      <w:rPr>
        <w:b/>
      </w:rPr>
      <w:t>SNI</w:t>
    </w:r>
    <w:r>
      <w:rPr>
        <w:b/>
        <w:lang w:val="id-ID"/>
      </w:rPr>
      <w:t>1</w:t>
    </w:r>
    <w:r>
      <w:rPr>
        <w:b/>
      </w:rPr>
      <w:t xml:space="preserve"> </w:t>
    </w:r>
    <w:r>
      <w:rPr>
        <w:b/>
        <w:lang w:val="id-ID"/>
      </w:rPr>
      <w:t>xxxx</w:t>
    </w:r>
    <w:r w:rsidRPr="00860552">
      <w:rPr>
        <w:b/>
      </w:rPr>
      <w:t>:20</w:t>
    </w:r>
    <w:r>
      <w:rPr>
        <w:b/>
        <w:lang w:val="id-ID"/>
      </w:rPr>
      <w:t>xx</w:t>
    </w:r>
  </w:p>
  <w:p w:rsidR="003D26DC" w:rsidRPr="00860552" w:rsidRDefault="003D26DC" w:rsidP="00860552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2C54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917CB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10E0D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7"/>
    <w:multiLevelType w:val="multilevel"/>
    <w:tmpl w:val="00000007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4">
    <w:nsid w:val="00000008"/>
    <w:multiLevelType w:val="multilevel"/>
    <w:tmpl w:val="00000008"/>
    <w:name w:val="WW8Num5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5">
    <w:nsid w:val="00000009"/>
    <w:multiLevelType w:val="multilevel"/>
    <w:tmpl w:val="00000009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6">
    <w:nsid w:val="0000000A"/>
    <w:multiLevelType w:val="multilevel"/>
    <w:tmpl w:val="0000000A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7">
    <w:nsid w:val="0000000B"/>
    <w:multiLevelType w:val="multilevel"/>
    <w:tmpl w:val="0000000B"/>
    <w:name w:val="WW8Num7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8">
    <w:nsid w:val="0000000C"/>
    <w:multiLevelType w:val="multilevel"/>
    <w:tmpl w:val="0000000C"/>
    <w:name w:val="WW8Num8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9">
    <w:nsid w:val="0000000D"/>
    <w:multiLevelType w:val="multilevel"/>
    <w:tmpl w:val="0000000D"/>
    <w:name w:val="WW8Num9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10">
    <w:nsid w:val="00B13C80"/>
    <w:multiLevelType w:val="hybridMultilevel"/>
    <w:tmpl w:val="6398169E"/>
    <w:name w:val="WW8Num10"/>
    <w:lvl w:ilvl="0" w:tplc="49C45206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32E5194" w:tentative="1">
      <w:start w:val="1"/>
      <w:numFmt w:val="lowerLetter"/>
      <w:lvlText w:val="%2."/>
      <w:lvlJc w:val="left"/>
      <w:pPr>
        <w:ind w:left="1080" w:hanging="360"/>
      </w:pPr>
    </w:lvl>
    <w:lvl w:ilvl="2" w:tplc="35DEDDCA" w:tentative="1">
      <w:start w:val="1"/>
      <w:numFmt w:val="lowerRoman"/>
      <w:lvlText w:val="%3."/>
      <w:lvlJc w:val="right"/>
      <w:pPr>
        <w:ind w:left="1800" w:hanging="180"/>
      </w:pPr>
    </w:lvl>
    <w:lvl w:ilvl="3" w:tplc="52607BAA" w:tentative="1">
      <w:start w:val="1"/>
      <w:numFmt w:val="decimal"/>
      <w:lvlText w:val="%4."/>
      <w:lvlJc w:val="left"/>
      <w:pPr>
        <w:ind w:left="2520" w:hanging="360"/>
      </w:pPr>
    </w:lvl>
    <w:lvl w:ilvl="4" w:tplc="A920DD66" w:tentative="1">
      <w:start w:val="1"/>
      <w:numFmt w:val="lowerLetter"/>
      <w:lvlText w:val="%5."/>
      <w:lvlJc w:val="left"/>
      <w:pPr>
        <w:ind w:left="3240" w:hanging="360"/>
      </w:pPr>
    </w:lvl>
    <w:lvl w:ilvl="5" w:tplc="1564FA48" w:tentative="1">
      <w:start w:val="1"/>
      <w:numFmt w:val="lowerRoman"/>
      <w:lvlText w:val="%6."/>
      <w:lvlJc w:val="right"/>
      <w:pPr>
        <w:ind w:left="3960" w:hanging="180"/>
      </w:pPr>
    </w:lvl>
    <w:lvl w:ilvl="6" w:tplc="52BC4718" w:tentative="1">
      <w:start w:val="1"/>
      <w:numFmt w:val="decimal"/>
      <w:lvlText w:val="%7."/>
      <w:lvlJc w:val="left"/>
      <w:pPr>
        <w:ind w:left="4680" w:hanging="360"/>
      </w:pPr>
    </w:lvl>
    <w:lvl w:ilvl="7" w:tplc="CB4A6DB8" w:tentative="1">
      <w:start w:val="1"/>
      <w:numFmt w:val="lowerLetter"/>
      <w:lvlText w:val="%8."/>
      <w:lvlJc w:val="left"/>
      <w:pPr>
        <w:ind w:left="5400" w:hanging="360"/>
      </w:pPr>
    </w:lvl>
    <w:lvl w:ilvl="8" w:tplc="8B2205D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13C0A98"/>
    <w:multiLevelType w:val="singleLevel"/>
    <w:tmpl w:val="31667794"/>
    <w:name w:val="WW8Num11"/>
    <w:lvl w:ilvl="0">
      <w:start w:val="1"/>
      <w:numFmt w:val="bullet"/>
      <w:pStyle w:val="listbulletround1"/>
      <w:lvlText w:val="l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</w:rPr>
    </w:lvl>
  </w:abstractNum>
  <w:abstractNum w:abstractNumId="12">
    <w:nsid w:val="0161110C"/>
    <w:multiLevelType w:val="hybridMultilevel"/>
    <w:tmpl w:val="4FE8FF58"/>
    <w:name w:val="WW8Num12"/>
    <w:lvl w:ilvl="0" w:tplc="EEE682F0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0"/>
      </w:rPr>
    </w:lvl>
    <w:lvl w:ilvl="1" w:tplc="9528A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85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C8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2D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F0E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C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AF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883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1E56DEB"/>
    <w:multiLevelType w:val="hybridMultilevel"/>
    <w:tmpl w:val="4C90B1A6"/>
    <w:name w:val="WW8Num13"/>
    <w:lvl w:ilvl="0" w:tplc="0E16B736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1B58643C" w:tentative="1">
      <w:start w:val="1"/>
      <w:numFmt w:val="lowerLetter"/>
      <w:lvlText w:val="%2."/>
      <w:lvlJc w:val="left"/>
      <w:pPr>
        <w:ind w:left="1080" w:hanging="360"/>
      </w:pPr>
    </w:lvl>
    <w:lvl w:ilvl="2" w:tplc="B21EB1CC" w:tentative="1">
      <w:start w:val="1"/>
      <w:numFmt w:val="lowerRoman"/>
      <w:lvlText w:val="%3."/>
      <w:lvlJc w:val="right"/>
      <w:pPr>
        <w:ind w:left="1800" w:hanging="180"/>
      </w:pPr>
    </w:lvl>
    <w:lvl w:ilvl="3" w:tplc="7C8218AC" w:tentative="1">
      <w:start w:val="1"/>
      <w:numFmt w:val="decimal"/>
      <w:lvlText w:val="%4."/>
      <w:lvlJc w:val="left"/>
      <w:pPr>
        <w:ind w:left="2520" w:hanging="360"/>
      </w:pPr>
    </w:lvl>
    <w:lvl w:ilvl="4" w:tplc="06E6E8FE" w:tentative="1">
      <w:start w:val="1"/>
      <w:numFmt w:val="lowerLetter"/>
      <w:lvlText w:val="%5."/>
      <w:lvlJc w:val="left"/>
      <w:pPr>
        <w:ind w:left="3240" w:hanging="360"/>
      </w:pPr>
    </w:lvl>
    <w:lvl w:ilvl="5" w:tplc="09369884" w:tentative="1">
      <w:start w:val="1"/>
      <w:numFmt w:val="lowerRoman"/>
      <w:lvlText w:val="%6."/>
      <w:lvlJc w:val="right"/>
      <w:pPr>
        <w:ind w:left="3960" w:hanging="180"/>
      </w:pPr>
    </w:lvl>
    <w:lvl w:ilvl="6" w:tplc="722C63F6" w:tentative="1">
      <w:start w:val="1"/>
      <w:numFmt w:val="decimal"/>
      <w:lvlText w:val="%7."/>
      <w:lvlJc w:val="left"/>
      <w:pPr>
        <w:ind w:left="4680" w:hanging="360"/>
      </w:pPr>
    </w:lvl>
    <w:lvl w:ilvl="7" w:tplc="4176C9C6" w:tentative="1">
      <w:start w:val="1"/>
      <w:numFmt w:val="lowerLetter"/>
      <w:lvlText w:val="%8."/>
      <w:lvlJc w:val="left"/>
      <w:pPr>
        <w:ind w:left="5400" w:hanging="360"/>
      </w:pPr>
    </w:lvl>
    <w:lvl w:ilvl="8" w:tplc="3AC4D5C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4D51B8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5106873"/>
    <w:multiLevelType w:val="hybridMultilevel"/>
    <w:tmpl w:val="78523E2C"/>
    <w:lvl w:ilvl="0" w:tplc="8D6E1A2A">
      <w:start w:val="1"/>
      <w:numFmt w:val="decimal"/>
      <w:pStyle w:val="ListParagraph1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5F252BD"/>
    <w:multiLevelType w:val="singleLevel"/>
    <w:tmpl w:val="074C56F8"/>
    <w:lvl w:ilvl="0">
      <w:start w:val="1"/>
      <w:numFmt w:val="decimal"/>
      <w:pStyle w:val="Bibliography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>
    <w:nsid w:val="08A55008"/>
    <w:multiLevelType w:val="multilevel"/>
    <w:tmpl w:val="791EE6E4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>
    <w:nsid w:val="0D145807"/>
    <w:multiLevelType w:val="hybridMultilevel"/>
    <w:tmpl w:val="5C92B936"/>
    <w:lvl w:ilvl="0" w:tplc="02720F2E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9B018C"/>
    <w:multiLevelType w:val="multilevel"/>
    <w:tmpl w:val="2F203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28DF3899"/>
    <w:multiLevelType w:val="hybridMultilevel"/>
    <w:tmpl w:val="E794B796"/>
    <w:lvl w:ilvl="0" w:tplc="3D58B38E">
      <w:start w:val="1"/>
      <w:numFmt w:val="lowerLetter"/>
      <w:lvlText w:val="%1)"/>
      <w:lvlJc w:val="left"/>
      <w:pPr>
        <w:tabs>
          <w:tab w:val="num" w:pos="705"/>
        </w:tabs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1">
    <w:nsid w:val="2AB7693A"/>
    <w:multiLevelType w:val="hybridMultilevel"/>
    <w:tmpl w:val="01D6E236"/>
    <w:lvl w:ilvl="0" w:tplc="F8240D5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CC6D8E"/>
    <w:multiLevelType w:val="hybridMultilevel"/>
    <w:tmpl w:val="65E68BF0"/>
    <w:lvl w:ilvl="0" w:tplc="00000006"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3132D5"/>
    <w:multiLevelType w:val="multilevel"/>
    <w:tmpl w:val="80AA673A"/>
    <w:lvl w:ilvl="0">
      <w:start w:val="1"/>
      <w:numFmt w:val="bullet"/>
      <w:lvlText w:val="‒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"/>
      <w:lvlJc w:val="left"/>
      <w:pPr>
        <w:tabs>
          <w:tab w:val="num" w:pos="454"/>
        </w:tabs>
        <w:ind w:left="454" w:hanging="227"/>
      </w:pPr>
      <w:rPr>
        <w:rFonts w:ascii="Wingdings 2" w:hAnsi="Wingdings 2" w:cs="Wingdings 2"/>
      </w:rPr>
    </w:lvl>
    <w:lvl w:ilvl="2">
      <w:start w:val="1"/>
      <w:numFmt w:val="bullet"/>
      <w:lvlText w:val=""/>
      <w:lvlJc w:val="left"/>
      <w:pPr>
        <w:tabs>
          <w:tab w:val="num" w:pos="680"/>
        </w:tabs>
        <w:ind w:left="680" w:hanging="227"/>
      </w:pPr>
      <w:rPr>
        <w:rFonts w:ascii="Wingdings 2" w:hAnsi="Wingdings 2" w:cs="Wingdings 2"/>
      </w:rPr>
    </w:lvl>
    <w:lvl w:ilvl="3">
      <w:start w:val="1"/>
      <w:numFmt w:val="bullet"/>
      <w:lvlText w:val=""/>
      <w:lvlJc w:val="left"/>
      <w:pPr>
        <w:tabs>
          <w:tab w:val="num" w:pos="907"/>
        </w:tabs>
        <w:ind w:left="907" w:hanging="227"/>
      </w:pPr>
      <w:rPr>
        <w:rFonts w:ascii="Wingdings 2" w:hAnsi="Wingdings 2" w:cs="Wingdings 2"/>
      </w:rPr>
    </w:lvl>
    <w:lvl w:ilvl="4">
      <w:start w:val="1"/>
      <w:numFmt w:val="bullet"/>
      <w:lvlText w:val=""/>
      <w:lvlJc w:val="left"/>
      <w:pPr>
        <w:tabs>
          <w:tab w:val="num" w:pos="1134"/>
        </w:tabs>
        <w:ind w:left="1134" w:hanging="227"/>
      </w:pPr>
      <w:rPr>
        <w:rFonts w:ascii="Wingdings 2" w:hAnsi="Wingdings 2" w:cs="Wingdings 2"/>
      </w:rPr>
    </w:lvl>
    <w:lvl w:ilvl="5">
      <w:start w:val="1"/>
      <w:numFmt w:val="bullet"/>
      <w:lvlText w:val=""/>
      <w:lvlJc w:val="left"/>
      <w:pPr>
        <w:tabs>
          <w:tab w:val="num" w:pos="1361"/>
        </w:tabs>
        <w:ind w:left="1361" w:hanging="227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1587"/>
        </w:tabs>
        <w:ind w:left="1587" w:hanging="227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1814"/>
        </w:tabs>
        <w:ind w:left="1814" w:hanging="227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2041"/>
        </w:tabs>
        <w:ind w:left="2041" w:hanging="227"/>
      </w:pPr>
      <w:rPr>
        <w:rFonts w:ascii="Wingdings 2" w:hAnsi="Wingdings 2" w:cs="Wingdings 2"/>
      </w:rPr>
    </w:lvl>
  </w:abstractNum>
  <w:abstractNum w:abstractNumId="24">
    <w:nsid w:val="33AC7EB8"/>
    <w:multiLevelType w:val="multilevel"/>
    <w:tmpl w:val="15525A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0"/>
        </w:tabs>
        <w:ind w:left="18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55"/>
        </w:tabs>
        <w:ind w:left="1135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25">
    <w:nsid w:val="385B37D8"/>
    <w:multiLevelType w:val="multilevel"/>
    <w:tmpl w:val="C4464E32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pStyle w:val="na5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pStyle w:val="na6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39C61BC0"/>
    <w:multiLevelType w:val="hybridMultilevel"/>
    <w:tmpl w:val="93E65160"/>
    <w:lvl w:ilvl="0" w:tplc="3EEEA78E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758A5"/>
    <w:multiLevelType w:val="hybridMultilevel"/>
    <w:tmpl w:val="D96CAB32"/>
    <w:lvl w:ilvl="0" w:tplc="12023124">
      <w:start w:val="1"/>
      <w:numFmt w:val="decimal"/>
      <w:pStyle w:val="qwer1"/>
      <w:lvlText w:val="%1"/>
      <w:lvlJc w:val="left"/>
      <w:pPr>
        <w:ind w:left="360" w:hanging="360"/>
      </w:pPr>
      <w:rPr>
        <w:rFonts w:ascii="Arial" w:eastAsia="Calibri" w:hAnsi="Arial" w:cs="Arial"/>
      </w:rPr>
    </w:lvl>
    <w:lvl w:ilvl="1" w:tplc="4D58794C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52C3E"/>
    <w:multiLevelType w:val="multilevel"/>
    <w:tmpl w:val="23C0F76C"/>
    <w:name w:val="numbered list2"/>
    <w:lvl w:ilvl="0">
      <w:start w:val="1"/>
      <w:numFmt w:val="lowerLetter"/>
      <w:lvlText w:val="%1)"/>
      <w:lvlJc w:val="left"/>
      <w:pPr>
        <w:tabs>
          <w:tab w:val="num" w:pos="360"/>
        </w:tabs>
        <w:ind w:left="400" w:hanging="40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800" w:hanging="40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200" w:hanging="400"/>
      </w:pPr>
      <w:rPr>
        <w:rFonts w:cs="Times New Roman" w:hint="default"/>
      </w:rPr>
    </w:lvl>
    <w:lvl w:ilvl="3">
      <w:start w:val="1"/>
      <w:numFmt w:val="upperRoman"/>
      <w:lvlText w:val="%4)"/>
      <w:lvlJc w:val="left"/>
      <w:pPr>
        <w:tabs>
          <w:tab w:val="num" w:pos="2520"/>
        </w:tabs>
        <w:ind w:left="1600" w:hanging="40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9">
    <w:nsid w:val="5083076C"/>
    <w:multiLevelType w:val="hybridMultilevel"/>
    <w:tmpl w:val="425C4570"/>
    <w:lvl w:ilvl="0" w:tplc="07A2441E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31">
    <w:nsid w:val="6AF63948"/>
    <w:multiLevelType w:val="multilevel"/>
    <w:tmpl w:val="29CA8A3E"/>
    <w:lvl w:ilvl="0">
      <w:start w:val="1"/>
      <w:numFmt w:val="lowerLetter"/>
      <w:pStyle w:val="ListNumber1"/>
      <w:lvlText w:val="%1)"/>
      <w:lvlJc w:val="left"/>
      <w:pPr>
        <w:tabs>
          <w:tab w:val="num" w:pos="36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800" w:hanging="40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200" w:hanging="40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2520"/>
        </w:tabs>
        <w:ind w:left="1600" w:hanging="40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2">
    <w:nsid w:val="72880A28"/>
    <w:multiLevelType w:val="multilevel"/>
    <w:tmpl w:val="15A48C4A"/>
    <w:lvl w:ilvl="0">
      <w:start w:val="1"/>
      <w:numFmt w:val="lowerLetter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33">
    <w:nsid w:val="78D6025B"/>
    <w:multiLevelType w:val="hybridMultilevel"/>
    <w:tmpl w:val="8B2EEAFC"/>
    <w:lvl w:ilvl="0" w:tplc="EBCC7AC6">
      <w:start w:val="1"/>
      <w:numFmt w:val="lowerLetter"/>
      <w:pStyle w:val="ListParagraph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17"/>
  </w:num>
  <w:num w:numId="8">
    <w:abstractNumId w:val="30"/>
  </w:num>
  <w:num w:numId="9">
    <w:abstractNumId w:val="16"/>
  </w:num>
  <w:num w:numId="10">
    <w:abstractNumId w:val="0"/>
  </w:num>
  <w:num w:numId="11">
    <w:abstractNumId w:val="25"/>
  </w:num>
  <w:num w:numId="12">
    <w:abstractNumId w:val="12"/>
  </w:num>
  <w:num w:numId="13">
    <w:abstractNumId w:val="15"/>
  </w:num>
  <w:num w:numId="14">
    <w:abstractNumId w:val="31"/>
  </w:num>
  <w:num w:numId="15">
    <w:abstractNumId w:val="29"/>
  </w:num>
  <w:num w:numId="16">
    <w:abstractNumId w:val="32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6"/>
  </w:num>
  <w:num w:numId="21">
    <w:abstractNumId w:val="7"/>
  </w:num>
  <w:num w:numId="22">
    <w:abstractNumId w:val="23"/>
  </w:num>
  <w:num w:numId="23">
    <w:abstractNumId w:val="21"/>
  </w:num>
  <w:num w:numId="24">
    <w:abstractNumId w:val="22"/>
  </w:num>
  <w:num w:numId="25">
    <w:abstractNumId w:val="27"/>
  </w:num>
  <w:num w:numId="26">
    <w:abstractNumId w:val="19"/>
  </w:num>
  <w:num w:numId="27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ED"/>
    <w:rsid w:val="000224CF"/>
    <w:rsid w:val="0005167B"/>
    <w:rsid w:val="00057AB8"/>
    <w:rsid w:val="0009609A"/>
    <w:rsid w:val="000B4EE7"/>
    <w:rsid w:val="000E662B"/>
    <w:rsid w:val="000F2B09"/>
    <w:rsid w:val="0013321C"/>
    <w:rsid w:val="00140B5B"/>
    <w:rsid w:val="00156E3D"/>
    <w:rsid w:val="001621C5"/>
    <w:rsid w:val="00174B01"/>
    <w:rsid w:val="001C09FF"/>
    <w:rsid w:val="00207367"/>
    <w:rsid w:val="00221C16"/>
    <w:rsid w:val="00236412"/>
    <w:rsid w:val="00255915"/>
    <w:rsid w:val="002C2EC2"/>
    <w:rsid w:val="00302D9C"/>
    <w:rsid w:val="00382BBE"/>
    <w:rsid w:val="003A053A"/>
    <w:rsid w:val="003A5AED"/>
    <w:rsid w:val="003D26DC"/>
    <w:rsid w:val="003D6017"/>
    <w:rsid w:val="003E763C"/>
    <w:rsid w:val="003F486A"/>
    <w:rsid w:val="00433C27"/>
    <w:rsid w:val="00497DBA"/>
    <w:rsid w:val="004E2532"/>
    <w:rsid w:val="004E6994"/>
    <w:rsid w:val="0051289A"/>
    <w:rsid w:val="0052631C"/>
    <w:rsid w:val="00585D9A"/>
    <w:rsid w:val="005D472D"/>
    <w:rsid w:val="005F23A4"/>
    <w:rsid w:val="005F6DAF"/>
    <w:rsid w:val="00601B9A"/>
    <w:rsid w:val="006425E5"/>
    <w:rsid w:val="00647A1F"/>
    <w:rsid w:val="0067731C"/>
    <w:rsid w:val="00693562"/>
    <w:rsid w:val="006D0A5E"/>
    <w:rsid w:val="006F0935"/>
    <w:rsid w:val="00722B56"/>
    <w:rsid w:val="007308F6"/>
    <w:rsid w:val="00780EF8"/>
    <w:rsid w:val="007A2A6A"/>
    <w:rsid w:val="00803B09"/>
    <w:rsid w:val="0082195D"/>
    <w:rsid w:val="008366D0"/>
    <w:rsid w:val="0085573F"/>
    <w:rsid w:val="00860552"/>
    <w:rsid w:val="0088047F"/>
    <w:rsid w:val="00882125"/>
    <w:rsid w:val="008A422D"/>
    <w:rsid w:val="008E6EA2"/>
    <w:rsid w:val="009625A6"/>
    <w:rsid w:val="00A04E26"/>
    <w:rsid w:val="00A07651"/>
    <w:rsid w:val="00A66D0F"/>
    <w:rsid w:val="00A74C46"/>
    <w:rsid w:val="00A74F66"/>
    <w:rsid w:val="00A8309D"/>
    <w:rsid w:val="00AB6E2A"/>
    <w:rsid w:val="00AD7FDC"/>
    <w:rsid w:val="00AF1DA5"/>
    <w:rsid w:val="00B410E6"/>
    <w:rsid w:val="00B749E7"/>
    <w:rsid w:val="00BA46D8"/>
    <w:rsid w:val="00BA56ED"/>
    <w:rsid w:val="00BB1880"/>
    <w:rsid w:val="00C14A0C"/>
    <w:rsid w:val="00C40C8A"/>
    <w:rsid w:val="00C735CF"/>
    <w:rsid w:val="00C75254"/>
    <w:rsid w:val="00C80850"/>
    <w:rsid w:val="00CC559C"/>
    <w:rsid w:val="00CF49B9"/>
    <w:rsid w:val="00CF62E7"/>
    <w:rsid w:val="00D04AA8"/>
    <w:rsid w:val="00D2626A"/>
    <w:rsid w:val="00D57491"/>
    <w:rsid w:val="00D823E8"/>
    <w:rsid w:val="00D9746E"/>
    <w:rsid w:val="00DC2CD0"/>
    <w:rsid w:val="00E00366"/>
    <w:rsid w:val="00E11DE6"/>
    <w:rsid w:val="00E644B9"/>
    <w:rsid w:val="00E95727"/>
    <w:rsid w:val="00EA7021"/>
    <w:rsid w:val="00EB6B00"/>
    <w:rsid w:val="00F22A2C"/>
    <w:rsid w:val="00F71957"/>
    <w:rsid w:val="00F83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0C931-735B-476A-B99B-5B06627E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B00"/>
    <w:pPr>
      <w:spacing w:after="220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00366"/>
    <w:pPr>
      <w:keepNext/>
      <w:numPr>
        <w:numId w:val="1"/>
      </w:numPr>
      <w:tabs>
        <w:tab w:val="left" w:pos="400"/>
        <w:tab w:val="left" w:pos="560"/>
      </w:tabs>
      <w:suppressAutoHyphens/>
      <w:spacing w:after="240"/>
      <w:ind w:left="431" w:hanging="431"/>
      <w:jc w:val="left"/>
      <w:outlineLvl w:val="0"/>
    </w:pPr>
    <w:rPr>
      <w:rFonts w:eastAsia="Calibri" w:cs="Times New Roman"/>
      <w:b/>
      <w:lang w:val="id-ID"/>
    </w:rPr>
  </w:style>
  <w:style w:type="paragraph" w:styleId="Heading2">
    <w:name w:val="heading 2"/>
    <w:aliases w:val="h2,sub-clause 2"/>
    <w:basedOn w:val="Heading1"/>
    <w:next w:val="Normal"/>
    <w:link w:val="Heading2Char"/>
    <w:qFormat/>
    <w:rsid w:val="00E00366"/>
    <w:pPr>
      <w:numPr>
        <w:ilvl w:val="1"/>
      </w:numPr>
      <w:tabs>
        <w:tab w:val="clear" w:pos="400"/>
      </w:tabs>
      <w:ind w:left="0"/>
      <w:outlineLvl w:val="1"/>
    </w:pPr>
  </w:style>
  <w:style w:type="paragraph" w:styleId="Heading3">
    <w:name w:val="heading 3"/>
    <w:aliases w:val="h3,sub-clause 3"/>
    <w:basedOn w:val="Heading1"/>
    <w:next w:val="Normal"/>
    <w:link w:val="Heading3Char"/>
    <w:qFormat/>
    <w:rsid w:val="00CF49B9"/>
    <w:pPr>
      <w:numPr>
        <w:ilvl w:val="2"/>
      </w:numPr>
      <w:tabs>
        <w:tab w:val="clear" w:pos="400"/>
        <w:tab w:val="clear" w:pos="560"/>
        <w:tab w:val="clear" w:pos="1855"/>
        <w:tab w:val="left" w:pos="720"/>
      </w:tabs>
      <w:spacing w:before="60" w:line="230" w:lineRule="exact"/>
      <w:ind w:left="0"/>
      <w:outlineLvl w:val="2"/>
    </w:pPr>
  </w:style>
  <w:style w:type="paragraph" w:styleId="Heading4">
    <w:name w:val="heading 4"/>
    <w:aliases w:val="h4,sub-clause 4"/>
    <w:basedOn w:val="Heading3"/>
    <w:next w:val="Normal"/>
    <w:link w:val="Heading4Char"/>
    <w:qFormat/>
    <w:rsid w:val="00E00366"/>
    <w:pPr>
      <w:numPr>
        <w:ilvl w:val="3"/>
      </w:numPr>
      <w:tabs>
        <w:tab w:val="clear" w:pos="72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aliases w:val="h5,sub-clause 5"/>
    <w:basedOn w:val="Heading4"/>
    <w:next w:val="Normal"/>
    <w:link w:val="Heading5Char"/>
    <w:qFormat/>
    <w:rsid w:val="00E00366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aliases w:val="h6,sub-clause 6"/>
    <w:basedOn w:val="Heading5"/>
    <w:next w:val="Normal"/>
    <w:link w:val="Heading6Char"/>
    <w:qFormat/>
    <w:rsid w:val="00E00366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497DBA"/>
    <w:pPr>
      <w:numPr>
        <w:ilvl w:val="0"/>
        <w:numId w:val="0"/>
      </w:numPr>
      <w:ind w:left="4320"/>
      <w:outlineLvl w:val="6"/>
    </w:pPr>
    <w:rPr>
      <w:sz w:val="20"/>
    </w:rPr>
  </w:style>
  <w:style w:type="paragraph" w:styleId="Heading8">
    <w:name w:val="heading 8"/>
    <w:basedOn w:val="Heading6"/>
    <w:next w:val="Normal"/>
    <w:link w:val="Heading8Char"/>
    <w:qFormat/>
    <w:rsid w:val="00497DBA"/>
    <w:pPr>
      <w:numPr>
        <w:ilvl w:val="0"/>
        <w:numId w:val="0"/>
      </w:numPr>
      <w:ind w:left="5040"/>
      <w:outlineLvl w:val="7"/>
    </w:pPr>
    <w:rPr>
      <w:sz w:val="20"/>
    </w:rPr>
  </w:style>
  <w:style w:type="paragraph" w:styleId="Heading9">
    <w:name w:val="heading 9"/>
    <w:basedOn w:val="Heading6"/>
    <w:next w:val="Normal"/>
    <w:link w:val="Heading9Char"/>
    <w:qFormat/>
    <w:rsid w:val="00497DBA"/>
    <w:pPr>
      <w:numPr>
        <w:ilvl w:val="0"/>
        <w:numId w:val="0"/>
      </w:numPr>
      <w:ind w:left="576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rsid w:val="00D04AA8"/>
  </w:style>
  <w:style w:type="paragraph" w:styleId="Header">
    <w:name w:val="header"/>
    <w:basedOn w:val="Normal"/>
    <w:link w:val="HeaderChar"/>
    <w:unhideWhenUsed/>
    <w:rsid w:val="00D04AA8"/>
    <w:pPr>
      <w:tabs>
        <w:tab w:val="center" w:pos="4320"/>
        <w:tab w:val="right" w:pos="8640"/>
      </w:tabs>
      <w:spacing w:after="0"/>
    </w:pPr>
  </w:style>
  <w:style w:type="paragraph" w:customStyle="1" w:styleId="heading1a">
    <w:name w:val="heading1a"/>
    <w:basedOn w:val="Normal"/>
    <w:qFormat/>
    <w:rsid w:val="00D04AA8"/>
    <w:pPr>
      <w:spacing w:after="660"/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rsid w:val="00D04AA8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4AA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AA8"/>
    <w:rPr>
      <w:rFonts w:ascii="Arial" w:hAnsi="Arial" w:cs="Arial"/>
      <w:sz w:val="22"/>
      <w:szCs w:val="22"/>
    </w:rPr>
  </w:style>
  <w:style w:type="character" w:styleId="PageNumber">
    <w:name w:val="page number"/>
    <w:basedOn w:val="DefaultParagraphFont"/>
    <w:unhideWhenUsed/>
    <w:rsid w:val="00D04AA8"/>
  </w:style>
  <w:style w:type="character" w:customStyle="1" w:styleId="Heading1Char">
    <w:name w:val="Heading 1 Char"/>
    <w:basedOn w:val="DefaultParagraphFont"/>
    <w:link w:val="Heading1"/>
    <w:rsid w:val="00E00366"/>
    <w:rPr>
      <w:rFonts w:ascii="Arial" w:eastAsia="Calibri" w:hAnsi="Arial"/>
      <w:b/>
      <w:sz w:val="22"/>
      <w:szCs w:val="22"/>
      <w:lang w:eastAsia="en-US"/>
    </w:rPr>
  </w:style>
  <w:style w:type="character" w:customStyle="1" w:styleId="Heading2Char">
    <w:name w:val="Heading 2 Char"/>
    <w:aliases w:val="h2 Char,sub-clause 2 Char"/>
    <w:basedOn w:val="DefaultParagraphFont"/>
    <w:link w:val="Heading2"/>
    <w:rsid w:val="00E00366"/>
    <w:rPr>
      <w:rFonts w:ascii="Arial" w:eastAsia="Calibri" w:hAnsi="Arial"/>
      <w:b/>
      <w:sz w:val="22"/>
      <w:szCs w:val="22"/>
      <w:lang w:eastAsia="en-US"/>
    </w:rPr>
  </w:style>
  <w:style w:type="character" w:customStyle="1" w:styleId="Heading3Char">
    <w:name w:val="Heading 3 Char"/>
    <w:aliases w:val="h3 Char,sub-clause 3 Char"/>
    <w:basedOn w:val="DefaultParagraphFont"/>
    <w:link w:val="Heading3"/>
    <w:rsid w:val="00CF49B9"/>
    <w:rPr>
      <w:rFonts w:ascii="Arial" w:eastAsia="Calibri" w:hAnsi="Arial"/>
      <w:b/>
      <w:sz w:val="22"/>
      <w:szCs w:val="22"/>
      <w:lang w:eastAsia="en-US"/>
    </w:rPr>
  </w:style>
  <w:style w:type="character" w:customStyle="1" w:styleId="Heading4Char">
    <w:name w:val="Heading 4 Char"/>
    <w:aliases w:val="h4 Char,sub-clause 4 Char"/>
    <w:basedOn w:val="DefaultParagraphFont"/>
    <w:link w:val="Heading4"/>
    <w:rsid w:val="00E00366"/>
    <w:rPr>
      <w:rFonts w:ascii="Arial" w:eastAsia="Calibri" w:hAnsi="Arial"/>
      <w:b/>
      <w:sz w:val="22"/>
      <w:szCs w:val="22"/>
      <w:lang w:eastAsia="en-US"/>
    </w:rPr>
  </w:style>
  <w:style w:type="character" w:customStyle="1" w:styleId="Heading5Char">
    <w:name w:val="Heading 5 Char"/>
    <w:aliases w:val="h5 Char,sub-clause 5 Char"/>
    <w:basedOn w:val="DefaultParagraphFont"/>
    <w:link w:val="Heading5"/>
    <w:rsid w:val="00E00366"/>
    <w:rPr>
      <w:rFonts w:ascii="Arial" w:eastAsia="Calibri" w:hAnsi="Arial"/>
      <w:b/>
      <w:sz w:val="22"/>
      <w:szCs w:val="22"/>
      <w:lang w:eastAsia="en-US"/>
    </w:rPr>
  </w:style>
  <w:style w:type="character" w:customStyle="1" w:styleId="Heading6Char">
    <w:name w:val="Heading 6 Char"/>
    <w:aliases w:val="h6 Char,sub-clause 6 Char"/>
    <w:basedOn w:val="DefaultParagraphFont"/>
    <w:link w:val="Heading6"/>
    <w:rsid w:val="00E00366"/>
    <w:rPr>
      <w:rFonts w:ascii="Arial" w:eastAsia="Calibri" w:hAnsi="Arial"/>
      <w:b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00366"/>
    <w:pPr>
      <w:spacing w:before="60" w:after="60" w:line="210" w:lineRule="atLeast"/>
    </w:pPr>
    <w:rPr>
      <w:rFonts w:eastAsia="Calibri" w:cs="Times New Roman"/>
      <w:sz w:val="18"/>
      <w:szCs w:val="20"/>
      <w:lang w:val="id-ID"/>
    </w:rPr>
  </w:style>
  <w:style w:type="character" w:customStyle="1" w:styleId="BodyTextChar">
    <w:name w:val="Body Text Char"/>
    <w:basedOn w:val="DefaultParagraphFont"/>
    <w:link w:val="BodyText"/>
    <w:rsid w:val="00E00366"/>
    <w:rPr>
      <w:rFonts w:ascii="Arial" w:eastAsia="Calibri" w:hAnsi="Arial" w:cs="Times New Roman"/>
      <w:sz w:val="18"/>
      <w:szCs w:val="20"/>
      <w:lang w:val="id-ID"/>
    </w:rPr>
  </w:style>
  <w:style w:type="paragraph" w:styleId="List">
    <w:name w:val="List"/>
    <w:basedOn w:val="Normal"/>
    <w:rsid w:val="00E00366"/>
    <w:pPr>
      <w:spacing w:after="240"/>
      <w:ind w:left="283" w:hanging="283"/>
    </w:pPr>
    <w:rPr>
      <w:rFonts w:eastAsia="Calibri" w:cs="Times New Roman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410E6"/>
    <w:pPr>
      <w:numPr>
        <w:numId w:val="2"/>
      </w:numPr>
      <w:spacing w:after="240"/>
      <w:ind w:left="357" w:hanging="357"/>
    </w:pPr>
    <w:rPr>
      <w:rFonts w:eastAsia="Calibri"/>
      <w:lang w:val="id-ID"/>
    </w:rPr>
  </w:style>
  <w:style w:type="paragraph" w:styleId="NoSpacing">
    <w:name w:val="No Spacing"/>
    <w:basedOn w:val="Footer"/>
    <w:qFormat/>
    <w:rsid w:val="00E00366"/>
    <w:pPr>
      <w:tabs>
        <w:tab w:val="clear" w:pos="4320"/>
        <w:tab w:val="clear" w:pos="8640"/>
      </w:tabs>
      <w:spacing w:line="220" w:lineRule="exact"/>
    </w:pPr>
    <w:rPr>
      <w:rFonts w:eastAsia="Calibri" w:cs="Times New Roman"/>
      <w:b/>
      <w:sz w:val="24"/>
      <w:szCs w:val="24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94"/>
    <w:rPr>
      <w:rFonts w:ascii="Lucida Grande" w:hAnsi="Lucida Grande" w:cs="Lucida Grande"/>
      <w:sz w:val="18"/>
      <w:szCs w:val="18"/>
    </w:rPr>
  </w:style>
  <w:style w:type="character" w:customStyle="1" w:styleId="WW8Num4z0">
    <w:name w:val="WW8Num4z0"/>
    <w:rsid w:val="001621C5"/>
    <w:rPr>
      <w:rFonts w:ascii="Wingdings 2" w:hAnsi="Wingdings 2" w:cs="OpenSymbol"/>
    </w:rPr>
  </w:style>
  <w:style w:type="character" w:customStyle="1" w:styleId="WW8Num4z1">
    <w:name w:val="WW8Num4z1"/>
    <w:rsid w:val="001621C5"/>
    <w:rPr>
      <w:rFonts w:ascii="OpenSymbol" w:hAnsi="OpenSymbol" w:cs="OpenSymbol"/>
    </w:rPr>
  </w:style>
  <w:style w:type="character" w:customStyle="1" w:styleId="WW8Num5z1">
    <w:name w:val="WW8Num5z1"/>
    <w:rsid w:val="001621C5"/>
    <w:rPr>
      <w:rFonts w:ascii="Wingdings 2" w:hAnsi="Wingdings 2" w:cs="Wingdings 2"/>
    </w:rPr>
  </w:style>
  <w:style w:type="character" w:customStyle="1" w:styleId="WW8Num6z1">
    <w:name w:val="WW8Num6z1"/>
    <w:rsid w:val="001621C5"/>
    <w:rPr>
      <w:rFonts w:ascii="Wingdings 2" w:hAnsi="Wingdings 2" w:cs="Wingdings 2"/>
    </w:rPr>
  </w:style>
  <w:style w:type="character" w:customStyle="1" w:styleId="WW8Num7z1">
    <w:name w:val="WW8Num7z1"/>
    <w:rsid w:val="001621C5"/>
    <w:rPr>
      <w:rFonts w:ascii="Wingdings 2" w:hAnsi="Wingdings 2" w:cs="Wingdings 2"/>
    </w:rPr>
  </w:style>
  <w:style w:type="character" w:customStyle="1" w:styleId="WW8Num8z1">
    <w:name w:val="WW8Num8z1"/>
    <w:rsid w:val="001621C5"/>
    <w:rPr>
      <w:rFonts w:ascii="Wingdings 2" w:hAnsi="Wingdings 2" w:cs="Wingdings 2"/>
    </w:rPr>
  </w:style>
  <w:style w:type="character" w:customStyle="1" w:styleId="WW8Num9z1">
    <w:name w:val="WW8Num9z1"/>
    <w:rsid w:val="001621C5"/>
    <w:rPr>
      <w:rFonts w:ascii="Wingdings 2" w:hAnsi="Wingdings 2" w:cs="Wingdings 2"/>
    </w:rPr>
  </w:style>
  <w:style w:type="character" w:customStyle="1" w:styleId="WW8Num10z1">
    <w:name w:val="WW8Num10z1"/>
    <w:rsid w:val="001621C5"/>
    <w:rPr>
      <w:rFonts w:ascii="Wingdings 2" w:hAnsi="Wingdings 2" w:cs="Wingdings 2"/>
    </w:rPr>
  </w:style>
  <w:style w:type="character" w:customStyle="1" w:styleId="WW8Num11z1">
    <w:name w:val="WW8Num11z1"/>
    <w:rsid w:val="001621C5"/>
    <w:rPr>
      <w:rFonts w:ascii="Wingdings 2" w:hAnsi="Wingdings 2" w:cs="Wingdings 2"/>
    </w:rPr>
  </w:style>
  <w:style w:type="character" w:customStyle="1" w:styleId="WW8Num12z1">
    <w:name w:val="WW8Num12z1"/>
    <w:rsid w:val="001621C5"/>
    <w:rPr>
      <w:rFonts w:ascii="Wingdings 2" w:hAnsi="Wingdings 2" w:cs="Wingdings 2"/>
    </w:rPr>
  </w:style>
  <w:style w:type="character" w:customStyle="1" w:styleId="WW8Num13z1">
    <w:name w:val="WW8Num13z1"/>
    <w:rsid w:val="001621C5"/>
    <w:rPr>
      <w:rFonts w:ascii="Wingdings 2" w:hAnsi="Wingdings 2" w:cs="Wingdings 2"/>
    </w:rPr>
  </w:style>
  <w:style w:type="character" w:customStyle="1" w:styleId="Absatz-Standardschriftart">
    <w:name w:val="Absatz-Standardschriftart"/>
    <w:rsid w:val="001621C5"/>
  </w:style>
  <w:style w:type="character" w:customStyle="1" w:styleId="WW8Num14z1">
    <w:name w:val="WW8Num14z1"/>
    <w:rsid w:val="001621C5"/>
    <w:rPr>
      <w:rFonts w:ascii="Wingdings 2" w:hAnsi="Wingdings 2" w:cs="Wingdings 2"/>
    </w:rPr>
  </w:style>
  <w:style w:type="character" w:customStyle="1" w:styleId="WW-Absatz-Standardschriftart">
    <w:name w:val="WW-Absatz-Standardschriftart"/>
    <w:rsid w:val="001621C5"/>
  </w:style>
  <w:style w:type="character" w:customStyle="1" w:styleId="Bullets">
    <w:name w:val="Bullets"/>
    <w:rsid w:val="001621C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621C5"/>
  </w:style>
  <w:style w:type="paragraph" w:customStyle="1" w:styleId="Heading">
    <w:name w:val="Heading"/>
    <w:basedOn w:val="Normal"/>
    <w:next w:val="BodyText"/>
    <w:rsid w:val="001621C5"/>
    <w:pPr>
      <w:keepNext/>
      <w:widowControl w:val="0"/>
      <w:suppressAutoHyphens/>
      <w:spacing w:after="0"/>
      <w:jc w:val="center"/>
    </w:pPr>
    <w:rPr>
      <w:rFonts w:eastAsia="Arial Unicode MS" w:cs="Arial Unicode MS"/>
      <w:b/>
      <w:kern w:val="1"/>
      <w:szCs w:val="28"/>
      <w:lang w:val="en-ID" w:eastAsia="zh-CN" w:bidi="hi-IN"/>
    </w:rPr>
  </w:style>
  <w:style w:type="paragraph" w:styleId="Caption">
    <w:name w:val="caption"/>
    <w:basedOn w:val="Normal"/>
    <w:qFormat/>
    <w:rsid w:val="001621C5"/>
    <w:pPr>
      <w:widowControl w:val="0"/>
      <w:suppressLineNumbers/>
      <w:suppressAutoHyphens/>
      <w:spacing w:before="120" w:after="120"/>
      <w:jc w:val="left"/>
    </w:pPr>
    <w:rPr>
      <w:rFonts w:eastAsia="Arial Unicode MS" w:cs="Arial Unicode MS"/>
      <w:i/>
      <w:iCs/>
      <w:kern w:val="1"/>
      <w:sz w:val="24"/>
      <w:szCs w:val="24"/>
      <w:lang w:val="en-ID" w:eastAsia="zh-CN" w:bidi="hi-IN"/>
    </w:rPr>
  </w:style>
  <w:style w:type="paragraph" w:customStyle="1" w:styleId="Index">
    <w:name w:val="Index"/>
    <w:basedOn w:val="Normal"/>
    <w:rsid w:val="001621C5"/>
    <w:pPr>
      <w:widowControl w:val="0"/>
      <w:suppressLineNumbers/>
      <w:suppressAutoHyphens/>
      <w:spacing w:after="0"/>
      <w:jc w:val="left"/>
    </w:pPr>
    <w:rPr>
      <w:rFonts w:eastAsia="Arial Unicode MS" w:cs="Arial Unicode MS"/>
      <w:kern w:val="1"/>
      <w:szCs w:val="24"/>
      <w:lang w:val="en-ID" w:eastAsia="zh-CN" w:bidi="hi-IN"/>
    </w:rPr>
  </w:style>
  <w:style w:type="paragraph" w:styleId="ListBullet">
    <w:name w:val="List Bullet"/>
    <w:basedOn w:val="List"/>
    <w:rsid w:val="001621C5"/>
    <w:pPr>
      <w:widowControl w:val="0"/>
      <w:numPr>
        <w:numId w:val="3"/>
      </w:numPr>
      <w:suppressAutoHyphens/>
      <w:spacing w:after="0"/>
      <w:ind w:left="0" w:firstLine="0"/>
      <w:jc w:val="left"/>
    </w:pPr>
    <w:rPr>
      <w:rFonts w:eastAsia="Arial Unicode MS" w:cs="Arial"/>
      <w:kern w:val="1"/>
      <w:szCs w:val="24"/>
      <w:lang w:val="en-ID" w:eastAsia="zh-CN" w:bidi="hi-IN"/>
    </w:rPr>
  </w:style>
  <w:style w:type="paragraph" w:customStyle="1" w:styleId="daftar">
    <w:name w:val="@daftar"/>
    <w:basedOn w:val="Normal"/>
    <w:qFormat/>
    <w:rsid w:val="00EB6B00"/>
    <w:pPr>
      <w:widowControl w:val="0"/>
      <w:suppressAutoHyphens/>
      <w:spacing w:after="0"/>
      <w:jc w:val="center"/>
    </w:pPr>
    <w:rPr>
      <w:rFonts w:eastAsia="Arial Unicode MS"/>
      <w:b/>
      <w:kern w:val="1"/>
      <w:sz w:val="24"/>
      <w:szCs w:val="24"/>
      <w:lang w:val="id-ID" w:eastAsia="zh-CN" w:bidi="hi-IN"/>
    </w:rPr>
  </w:style>
  <w:style w:type="paragraph" w:styleId="TOAHeading">
    <w:name w:val="toa heading"/>
    <w:basedOn w:val="Heading"/>
    <w:rsid w:val="001621C5"/>
    <w:pPr>
      <w:suppressLineNumbers/>
    </w:pPr>
    <w:rPr>
      <w:bCs/>
      <w:sz w:val="32"/>
      <w:szCs w:val="32"/>
    </w:rPr>
  </w:style>
  <w:style w:type="paragraph" w:styleId="TOC1">
    <w:name w:val="toc 1"/>
    <w:basedOn w:val="Index"/>
    <w:uiPriority w:val="39"/>
    <w:rsid w:val="006F0935"/>
    <w:pPr>
      <w:tabs>
        <w:tab w:val="right" w:leader="dot" w:pos="9071"/>
      </w:tabs>
    </w:pPr>
  </w:style>
  <w:style w:type="paragraph" w:styleId="TOC2">
    <w:name w:val="toc 2"/>
    <w:basedOn w:val="Index"/>
    <w:uiPriority w:val="39"/>
    <w:rsid w:val="006F0935"/>
    <w:pPr>
      <w:tabs>
        <w:tab w:val="right" w:leader="dot" w:pos="9072"/>
      </w:tabs>
    </w:pPr>
  </w:style>
  <w:style w:type="paragraph" w:styleId="TOC3">
    <w:name w:val="toc 3"/>
    <w:basedOn w:val="Index"/>
    <w:rsid w:val="00860552"/>
    <w:pPr>
      <w:tabs>
        <w:tab w:val="right" w:leader="dot" w:pos="8505"/>
      </w:tabs>
    </w:pPr>
  </w:style>
  <w:style w:type="paragraph" w:customStyle="1" w:styleId="TableContents">
    <w:name w:val="Table Contents"/>
    <w:basedOn w:val="Normal"/>
    <w:rsid w:val="001621C5"/>
    <w:pPr>
      <w:widowControl w:val="0"/>
      <w:suppressLineNumbers/>
      <w:suppressAutoHyphens/>
      <w:spacing w:after="0"/>
      <w:jc w:val="left"/>
    </w:pPr>
    <w:rPr>
      <w:rFonts w:eastAsia="Arial Unicode MS" w:cs="Arial Unicode MS"/>
      <w:kern w:val="1"/>
      <w:szCs w:val="24"/>
      <w:lang w:val="en-ID" w:eastAsia="zh-CN" w:bidi="hi-IN"/>
    </w:rPr>
  </w:style>
  <w:style w:type="paragraph" w:styleId="ListBullet2">
    <w:name w:val="List Bullet 2"/>
    <w:basedOn w:val="List"/>
    <w:rsid w:val="001621C5"/>
    <w:pPr>
      <w:widowControl w:val="0"/>
      <w:suppressAutoHyphens/>
      <w:spacing w:after="0"/>
      <w:ind w:left="720" w:firstLine="360"/>
      <w:jc w:val="left"/>
    </w:pPr>
    <w:rPr>
      <w:rFonts w:eastAsia="Arial Unicode MS" w:cs="Arial"/>
      <w:kern w:val="1"/>
      <w:szCs w:val="24"/>
      <w:lang w:val="en-ID" w:eastAsia="zh-CN" w:bidi="hi-IN"/>
    </w:rPr>
  </w:style>
  <w:style w:type="paragraph" w:styleId="ListBullet3">
    <w:name w:val="List Bullet 3"/>
    <w:basedOn w:val="List"/>
    <w:rsid w:val="001621C5"/>
    <w:pPr>
      <w:widowControl w:val="0"/>
      <w:suppressAutoHyphens/>
      <w:spacing w:after="120"/>
      <w:ind w:left="1080" w:hanging="360"/>
      <w:jc w:val="left"/>
    </w:pPr>
    <w:rPr>
      <w:rFonts w:eastAsia="Arial Unicode MS" w:cs="Arial"/>
      <w:kern w:val="1"/>
      <w:szCs w:val="24"/>
      <w:lang w:val="en-ID" w:eastAsia="zh-CN" w:bidi="hi-IN"/>
    </w:rPr>
  </w:style>
  <w:style w:type="paragraph" w:styleId="ListBullet4">
    <w:name w:val="List Bullet 4"/>
    <w:basedOn w:val="List"/>
    <w:rsid w:val="001621C5"/>
    <w:pPr>
      <w:widowControl w:val="0"/>
      <w:suppressAutoHyphens/>
      <w:spacing w:after="120"/>
      <w:ind w:left="1440" w:hanging="360"/>
      <w:jc w:val="left"/>
    </w:pPr>
    <w:rPr>
      <w:rFonts w:eastAsia="Arial Unicode MS" w:cs="Arial"/>
      <w:kern w:val="1"/>
      <w:szCs w:val="24"/>
      <w:lang w:val="en-ID" w:eastAsia="zh-CN" w:bidi="hi-IN"/>
    </w:rPr>
  </w:style>
  <w:style w:type="paragraph" w:styleId="ListBullet5">
    <w:name w:val="List Bullet 5"/>
    <w:basedOn w:val="List"/>
    <w:rsid w:val="001621C5"/>
    <w:pPr>
      <w:widowControl w:val="0"/>
      <w:suppressAutoHyphens/>
      <w:spacing w:after="120"/>
      <w:ind w:left="1800" w:hanging="360"/>
      <w:jc w:val="left"/>
    </w:pPr>
    <w:rPr>
      <w:rFonts w:eastAsia="Arial Unicode MS" w:cs="Arial"/>
      <w:kern w:val="1"/>
      <w:szCs w:val="24"/>
      <w:lang w:val="en-ID" w:eastAsia="zh-CN" w:bidi="hi-IN"/>
    </w:rPr>
  </w:style>
  <w:style w:type="paragraph" w:styleId="TOC4">
    <w:name w:val="toc 4"/>
    <w:basedOn w:val="Index"/>
    <w:rsid w:val="001621C5"/>
    <w:pPr>
      <w:tabs>
        <w:tab w:val="right" w:leader="dot" w:pos="8222"/>
      </w:tabs>
      <w:ind w:left="849"/>
    </w:pPr>
  </w:style>
  <w:style w:type="paragraph" w:customStyle="1" w:styleId="TableHeading">
    <w:name w:val="Table Heading"/>
    <w:basedOn w:val="TableContents"/>
    <w:rsid w:val="001621C5"/>
    <w:pPr>
      <w:jc w:val="center"/>
    </w:pPr>
    <w:rPr>
      <w:b/>
      <w:bCs/>
    </w:rPr>
  </w:style>
  <w:style w:type="paragraph" w:styleId="TOC5">
    <w:name w:val="toc 5"/>
    <w:basedOn w:val="Index"/>
    <w:rsid w:val="001621C5"/>
    <w:pPr>
      <w:tabs>
        <w:tab w:val="right" w:leader="dot" w:pos="8506"/>
      </w:tabs>
      <w:ind w:left="1132"/>
    </w:pPr>
  </w:style>
  <w:style w:type="paragraph" w:styleId="TOC6">
    <w:name w:val="toc 6"/>
    <w:basedOn w:val="Index"/>
    <w:rsid w:val="001621C5"/>
    <w:pPr>
      <w:tabs>
        <w:tab w:val="right" w:leader="dot" w:pos="8223"/>
      </w:tabs>
      <w:ind w:left="1415"/>
    </w:pPr>
  </w:style>
  <w:style w:type="paragraph" w:styleId="TOC7">
    <w:name w:val="toc 7"/>
    <w:basedOn w:val="Index"/>
    <w:rsid w:val="001621C5"/>
    <w:pPr>
      <w:tabs>
        <w:tab w:val="right" w:leader="dot" w:pos="7940"/>
      </w:tabs>
      <w:ind w:left="1698"/>
    </w:pPr>
  </w:style>
  <w:style w:type="paragraph" w:styleId="TOC8">
    <w:name w:val="toc 8"/>
    <w:basedOn w:val="Index"/>
    <w:rsid w:val="001621C5"/>
    <w:pPr>
      <w:tabs>
        <w:tab w:val="right" w:leader="dot" w:pos="7657"/>
      </w:tabs>
      <w:ind w:left="1981"/>
    </w:pPr>
  </w:style>
  <w:style w:type="paragraph" w:styleId="TOC9">
    <w:name w:val="toc 9"/>
    <w:basedOn w:val="Index"/>
    <w:rsid w:val="001621C5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1621C5"/>
    <w:pPr>
      <w:tabs>
        <w:tab w:val="right" w:leader="dot" w:pos="7091"/>
      </w:tabs>
      <w:ind w:left="2547"/>
    </w:pPr>
  </w:style>
  <w:style w:type="paragraph" w:styleId="ListContinue">
    <w:name w:val="List Continue"/>
    <w:basedOn w:val="Normal"/>
    <w:unhideWhenUsed/>
    <w:rsid w:val="00497DBA"/>
    <w:pPr>
      <w:spacing w:after="120"/>
      <w:ind w:left="283"/>
      <w:contextualSpacing/>
    </w:pPr>
  </w:style>
  <w:style w:type="paragraph" w:styleId="ListContinue2">
    <w:name w:val="List Continue 2"/>
    <w:basedOn w:val="Normal"/>
    <w:unhideWhenUsed/>
    <w:rsid w:val="00497DBA"/>
    <w:pPr>
      <w:spacing w:after="120"/>
      <w:ind w:left="566"/>
      <w:contextualSpacing/>
    </w:pPr>
  </w:style>
  <w:style w:type="paragraph" w:styleId="ListNumber">
    <w:name w:val="List Number"/>
    <w:basedOn w:val="Normal"/>
    <w:unhideWhenUsed/>
    <w:rsid w:val="00497DBA"/>
    <w:pPr>
      <w:numPr>
        <w:numId w:val="4"/>
      </w:numPr>
      <w:contextualSpacing/>
    </w:pPr>
  </w:style>
  <w:style w:type="character" w:customStyle="1" w:styleId="Heading7Char">
    <w:name w:val="Heading 7 Char"/>
    <w:basedOn w:val="DefaultParagraphFont"/>
    <w:link w:val="Heading7"/>
    <w:rsid w:val="00497DBA"/>
    <w:rPr>
      <w:rFonts w:ascii="Arial" w:eastAsia="Calibri" w:hAnsi="Arial" w:cs="Times New Roman"/>
      <w:b/>
      <w:sz w:val="20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rsid w:val="00497DBA"/>
    <w:rPr>
      <w:rFonts w:ascii="Arial" w:eastAsia="Calibri" w:hAnsi="Arial" w:cs="Times New Roman"/>
      <w:b/>
      <w:sz w:val="20"/>
      <w:szCs w:val="22"/>
      <w:lang w:val="id-ID"/>
    </w:rPr>
  </w:style>
  <w:style w:type="character" w:customStyle="1" w:styleId="Heading9Char">
    <w:name w:val="Heading 9 Char"/>
    <w:basedOn w:val="DefaultParagraphFont"/>
    <w:link w:val="Heading9"/>
    <w:rsid w:val="00497DBA"/>
    <w:rPr>
      <w:rFonts w:ascii="Arial" w:eastAsia="Calibri" w:hAnsi="Arial" w:cs="Times New Roman"/>
      <w:b/>
      <w:sz w:val="20"/>
      <w:szCs w:val="22"/>
      <w:lang w:val="id-ID"/>
    </w:rPr>
  </w:style>
  <w:style w:type="paragraph" w:customStyle="1" w:styleId="a2">
    <w:name w:val="a2"/>
    <w:basedOn w:val="Heading2"/>
    <w:next w:val="Normal"/>
    <w:rsid w:val="00497DBA"/>
    <w:pPr>
      <w:numPr>
        <w:ilvl w:val="0"/>
        <w:numId w:val="12"/>
      </w:numPr>
      <w:tabs>
        <w:tab w:val="num" w:pos="360"/>
        <w:tab w:val="left" w:pos="500"/>
        <w:tab w:val="left" w:pos="720"/>
      </w:tabs>
      <w:spacing w:before="270" w:line="270" w:lineRule="exact"/>
      <w:ind w:left="0" w:firstLine="0"/>
    </w:pPr>
    <w:rPr>
      <w:sz w:val="24"/>
    </w:rPr>
  </w:style>
  <w:style w:type="paragraph" w:customStyle="1" w:styleId="a3">
    <w:name w:val="a3"/>
    <w:basedOn w:val="Heading3"/>
    <w:next w:val="Normal"/>
    <w:rsid w:val="00497DBA"/>
    <w:pPr>
      <w:numPr>
        <w:numId w:val="7"/>
      </w:numPr>
      <w:tabs>
        <w:tab w:val="left" w:pos="640"/>
      </w:tabs>
      <w:spacing w:line="250" w:lineRule="exact"/>
    </w:pPr>
  </w:style>
  <w:style w:type="paragraph" w:customStyle="1" w:styleId="a4">
    <w:name w:val="a4"/>
    <w:basedOn w:val="Heading4"/>
    <w:next w:val="Normal"/>
    <w:rsid w:val="00497DBA"/>
    <w:pPr>
      <w:numPr>
        <w:numId w:val="7"/>
      </w:numPr>
      <w:tabs>
        <w:tab w:val="clear" w:pos="940"/>
        <w:tab w:val="clear" w:pos="1140"/>
        <w:tab w:val="clear" w:pos="1360"/>
        <w:tab w:val="left" w:pos="880"/>
      </w:tabs>
    </w:pPr>
    <w:rPr>
      <w:sz w:val="20"/>
    </w:rPr>
  </w:style>
  <w:style w:type="paragraph" w:customStyle="1" w:styleId="a5">
    <w:name w:val="a5"/>
    <w:basedOn w:val="Heading5"/>
    <w:next w:val="Normal"/>
    <w:rsid w:val="00497DBA"/>
    <w:pPr>
      <w:numPr>
        <w:numId w:val="7"/>
      </w:numPr>
      <w:tabs>
        <w:tab w:val="left" w:pos="1140"/>
        <w:tab w:val="left" w:pos="1360"/>
      </w:tabs>
    </w:pPr>
    <w:rPr>
      <w:sz w:val="20"/>
    </w:rPr>
  </w:style>
  <w:style w:type="paragraph" w:customStyle="1" w:styleId="a6">
    <w:name w:val="a6"/>
    <w:basedOn w:val="Heading6"/>
    <w:next w:val="Normal"/>
    <w:rsid w:val="00497DBA"/>
    <w:pPr>
      <w:numPr>
        <w:numId w:val="7"/>
      </w:numPr>
      <w:tabs>
        <w:tab w:val="left" w:pos="1140"/>
        <w:tab w:val="left" w:pos="1360"/>
      </w:tabs>
    </w:pPr>
    <w:rPr>
      <w:sz w:val="20"/>
    </w:rPr>
  </w:style>
  <w:style w:type="paragraph" w:customStyle="1" w:styleId="ANNEX">
    <w:name w:val="ANNEX"/>
    <w:basedOn w:val="Normal"/>
    <w:next w:val="Normal"/>
    <w:rsid w:val="00497DBA"/>
    <w:pPr>
      <w:keepNext/>
      <w:pageBreakBefore/>
      <w:numPr>
        <w:numId w:val="7"/>
      </w:numPr>
      <w:spacing w:after="760" w:line="310" w:lineRule="exact"/>
      <w:jc w:val="center"/>
      <w:outlineLvl w:val="0"/>
    </w:pPr>
    <w:rPr>
      <w:rFonts w:eastAsia="Calibri" w:cs="Times New Roman"/>
      <w:b/>
      <w:sz w:val="28"/>
      <w:szCs w:val="20"/>
      <w:lang w:val="id-ID"/>
    </w:rPr>
  </w:style>
  <w:style w:type="paragraph" w:customStyle="1" w:styleId="ANNEXN">
    <w:name w:val="ANNEXN"/>
    <w:basedOn w:val="ANNEX"/>
    <w:next w:val="Normal"/>
    <w:rsid w:val="00497DBA"/>
    <w:pPr>
      <w:numPr>
        <w:numId w:val="11"/>
      </w:numPr>
    </w:pPr>
  </w:style>
  <w:style w:type="paragraph" w:customStyle="1" w:styleId="ANNEXZ">
    <w:name w:val="ANNEXZ"/>
    <w:basedOn w:val="ANNEX"/>
    <w:next w:val="Normal"/>
    <w:rsid w:val="00497DBA"/>
    <w:pPr>
      <w:numPr>
        <w:numId w:val="8"/>
      </w:numPr>
    </w:pPr>
  </w:style>
  <w:style w:type="paragraph" w:customStyle="1" w:styleId="Bibliography1">
    <w:name w:val="Bibliography1"/>
    <w:basedOn w:val="Normal"/>
    <w:rsid w:val="00A04E26"/>
    <w:pPr>
      <w:numPr>
        <w:numId w:val="9"/>
      </w:numPr>
      <w:tabs>
        <w:tab w:val="clear" w:pos="360"/>
        <w:tab w:val="left" w:pos="567"/>
        <w:tab w:val="left" w:pos="660"/>
      </w:tabs>
      <w:spacing w:after="240"/>
      <w:ind w:left="567" w:hanging="567"/>
    </w:pPr>
    <w:rPr>
      <w:rFonts w:eastAsia="Calibri" w:cs="Times New Roman"/>
      <w:szCs w:val="20"/>
      <w:lang w:val="id-ID"/>
    </w:rPr>
  </w:style>
  <w:style w:type="paragraph" w:styleId="BlockText">
    <w:name w:val="Block Text"/>
    <w:basedOn w:val="Normal"/>
    <w:rsid w:val="00497DBA"/>
    <w:pPr>
      <w:spacing w:after="120"/>
      <w:ind w:left="1440" w:right="1440"/>
    </w:pPr>
    <w:rPr>
      <w:rFonts w:eastAsia="Calibri" w:cs="Times New Roman"/>
      <w:szCs w:val="20"/>
      <w:lang w:val="id-ID"/>
    </w:rPr>
  </w:style>
  <w:style w:type="paragraph" w:styleId="BodyText2">
    <w:name w:val="Body Text 2"/>
    <w:basedOn w:val="Normal"/>
    <w:link w:val="BodyText2Char"/>
    <w:rsid w:val="00497DBA"/>
    <w:pPr>
      <w:spacing w:before="60" w:after="60" w:line="190" w:lineRule="atLeast"/>
    </w:pPr>
    <w:rPr>
      <w:rFonts w:eastAsia="Calibri" w:cs="Times New Roman"/>
      <w:sz w:val="16"/>
      <w:szCs w:val="20"/>
      <w:lang w:val="id-ID"/>
    </w:rPr>
  </w:style>
  <w:style w:type="character" w:customStyle="1" w:styleId="BodyText2Char">
    <w:name w:val="Body Text 2 Char"/>
    <w:basedOn w:val="DefaultParagraphFont"/>
    <w:link w:val="BodyText2"/>
    <w:rsid w:val="00497DBA"/>
    <w:rPr>
      <w:rFonts w:ascii="Arial" w:eastAsia="Calibri" w:hAnsi="Arial" w:cs="Times New Roman"/>
      <w:sz w:val="16"/>
      <w:szCs w:val="20"/>
      <w:lang w:val="id-ID"/>
    </w:rPr>
  </w:style>
  <w:style w:type="paragraph" w:styleId="BodyText3">
    <w:name w:val="Body Text 3"/>
    <w:basedOn w:val="Normal"/>
    <w:link w:val="BodyText3Char"/>
    <w:rsid w:val="00497DBA"/>
    <w:pPr>
      <w:spacing w:before="60" w:after="60" w:line="170" w:lineRule="atLeast"/>
    </w:pPr>
    <w:rPr>
      <w:rFonts w:eastAsia="Calibri" w:cs="Times New Roman"/>
      <w:sz w:val="14"/>
      <w:szCs w:val="20"/>
      <w:lang w:val="id-ID"/>
    </w:rPr>
  </w:style>
  <w:style w:type="character" w:customStyle="1" w:styleId="BodyText3Char">
    <w:name w:val="Body Text 3 Char"/>
    <w:basedOn w:val="DefaultParagraphFont"/>
    <w:link w:val="BodyText3"/>
    <w:rsid w:val="00497DBA"/>
    <w:rPr>
      <w:rFonts w:ascii="Arial" w:eastAsia="Calibri" w:hAnsi="Arial" w:cs="Times New Roman"/>
      <w:sz w:val="14"/>
      <w:szCs w:val="20"/>
      <w:lang w:val="id-ID"/>
    </w:rPr>
  </w:style>
  <w:style w:type="paragraph" w:styleId="BodyTextFirstIndent">
    <w:name w:val="Body Text First Indent"/>
    <w:basedOn w:val="BodyText"/>
    <w:link w:val="BodyTextFirstIndentChar"/>
    <w:rsid w:val="00497DBA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97DBA"/>
    <w:rPr>
      <w:rFonts w:ascii="Arial" w:eastAsia="Calibri" w:hAnsi="Arial" w:cs="Times New Roman"/>
      <w:sz w:val="18"/>
      <w:szCs w:val="20"/>
      <w:lang w:val="id-ID"/>
    </w:rPr>
  </w:style>
  <w:style w:type="paragraph" w:styleId="BodyTextIndent">
    <w:name w:val="Body Text Indent"/>
    <w:basedOn w:val="Normal"/>
    <w:link w:val="BodyTextIndentChar"/>
    <w:rsid w:val="00497DBA"/>
    <w:pPr>
      <w:spacing w:after="120"/>
      <w:ind w:left="283"/>
    </w:pPr>
    <w:rPr>
      <w:rFonts w:eastAsia="Calibri" w:cs="Times New Roman"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BodyTextFirstIndent2">
    <w:name w:val="Body Text First Indent 2"/>
    <w:basedOn w:val="Normal"/>
    <w:link w:val="BodyTextFirstIndent2Char"/>
    <w:rsid w:val="00497DBA"/>
    <w:pPr>
      <w:spacing w:after="240"/>
      <w:ind w:firstLine="210"/>
    </w:pPr>
    <w:rPr>
      <w:rFonts w:eastAsia="Calibri" w:cs="Times New Roman"/>
      <w:szCs w:val="20"/>
      <w:lang w:val="id-ID"/>
    </w:rPr>
  </w:style>
  <w:style w:type="character" w:customStyle="1" w:styleId="BodyTextFirstIndent2Char">
    <w:name w:val="Body Text First Indent 2 Char"/>
    <w:basedOn w:val="BodyTextIndentChar"/>
    <w:link w:val="BodyTextFirstIndent2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BodyTextIndent2">
    <w:name w:val="Body Text Indent 2"/>
    <w:basedOn w:val="Normal"/>
    <w:link w:val="BodyTextIndent2Char"/>
    <w:rsid w:val="00497DBA"/>
    <w:pPr>
      <w:spacing w:after="120" w:line="480" w:lineRule="auto"/>
      <w:ind w:left="283"/>
    </w:pPr>
    <w:rPr>
      <w:rFonts w:eastAsia="Calibri" w:cs="Times New Roman"/>
      <w:szCs w:val="20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BodyTextIndent3">
    <w:name w:val="Body Text Indent 3"/>
    <w:basedOn w:val="Normal"/>
    <w:link w:val="BodyTextIndent3Char"/>
    <w:rsid w:val="00497DBA"/>
    <w:pPr>
      <w:spacing w:after="120"/>
      <w:ind w:left="283"/>
    </w:pPr>
    <w:rPr>
      <w:rFonts w:eastAsia="Calibri" w:cs="Times New Roman"/>
      <w:sz w:val="16"/>
      <w:szCs w:val="20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497DBA"/>
    <w:rPr>
      <w:rFonts w:ascii="Arial" w:eastAsia="Calibri" w:hAnsi="Arial" w:cs="Times New Roman"/>
      <w:sz w:val="16"/>
      <w:szCs w:val="20"/>
      <w:lang w:val="id-ID"/>
    </w:rPr>
  </w:style>
  <w:style w:type="paragraph" w:styleId="Closing">
    <w:name w:val="Closing"/>
    <w:basedOn w:val="Normal"/>
    <w:link w:val="ClosingChar"/>
    <w:rsid w:val="00497DBA"/>
    <w:pPr>
      <w:spacing w:after="240"/>
      <w:ind w:left="4252"/>
    </w:pPr>
    <w:rPr>
      <w:rFonts w:eastAsia="Calibri" w:cs="Times New Roman"/>
      <w:szCs w:val="20"/>
      <w:lang w:val="id-ID"/>
    </w:rPr>
  </w:style>
  <w:style w:type="character" w:customStyle="1" w:styleId="ClosingChar">
    <w:name w:val="Closing Char"/>
    <w:basedOn w:val="DefaultParagraphFont"/>
    <w:link w:val="Closing"/>
    <w:rsid w:val="00497DBA"/>
    <w:rPr>
      <w:rFonts w:ascii="Arial" w:eastAsia="Calibri" w:hAnsi="Arial" w:cs="Times New Roman"/>
      <w:sz w:val="22"/>
      <w:szCs w:val="20"/>
      <w:lang w:val="id-ID"/>
    </w:rPr>
  </w:style>
  <w:style w:type="character" w:styleId="CommentReference">
    <w:name w:val="annotation reference"/>
    <w:semiHidden/>
    <w:rsid w:val="00497DBA"/>
    <w:rPr>
      <w:noProof w:val="0"/>
      <w:sz w:val="16"/>
      <w:lang w:val="fr-FR"/>
    </w:rPr>
  </w:style>
  <w:style w:type="paragraph" w:styleId="CommentText">
    <w:name w:val="annotation text"/>
    <w:basedOn w:val="Normal"/>
    <w:link w:val="CommentTextChar1"/>
    <w:semiHidden/>
    <w:rsid w:val="00497DBA"/>
    <w:pPr>
      <w:spacing w:after="240"/>
    </w:pPr>
    <w:rPr>
      <w:rFonts w:eastAsia="Calibri" w:cs="Times New Roman"/>
      <w:szCs w:val="20"/>
      <w:lang w:val="id-ID" w:eastAsia="x-none"/>
    </w:rPr>
  </w:style>
  <w:style w:type="character" w:customStyle="1" w:styleId="CommentTextChar">
    <w:name w:val="Comment Text Char"/>
    <w:basedOn w:val="DefaultParagraphFont"/>
    <w:uiPriority w:val="99"/>
    <w:semiHidden/>
    <w:rsid w:val="00497DBA"/>
    <w:rPr>
      <w:rFonts w:ascii="Arial" w:hAnsi="Arial" w:cs="Arial"/>
    </w:rPr>
  </w:style>
  <w:style w:type="paragraph" w:styleId="Date">
    <w:name w:val="Date"/>
    <w:basedOn w:val="Normal"/>
    <w:next w:val="Normal"/>
    <w:link w:val="DateChar"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customStyle="1" w:styleId="DateChar">
    <w:name w:val="Date Char"/>
    <w:basedOn w:val="DefaultParagraphFont"/>
    <w:link w:val="Date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customStyle="1" w:styleId="Definition">
    <w:name w:val="Definition"/>
    <w:basedOn w:val="Normal"/>
    <w:next w:val="Normal"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customStyle="1" w:styleId="Defterms">
    <w:name w:val="Defterms"/>
    <w:rsid w:val="00497DBA"/>
    <w:rPr>
      <w:noProof w:val="0"/>
      <w:color w:val="auto"/>
      <w:lang w:val="fr-FR"/>
    </w:rPr>
  </w:style>
  <w:style w:type="paragraph" w:customStyle="1" w:styleId="dl">
    <w:name w:val="dl"/>
    <w:basedOn w:val="Normal"/>
    <w:rsid w:val="00497DBA"/>
    <w:pPr>
      <w:spacing w:after="240"/>
      <w:ind w:left="800" w:hanging="400"/>
    </w:pPr>
    <w:rPr>
      <w:rFonts w:eastAsia="Calibri" w:cs="Times New Roman"/>
      <w:szCs w:val="20"/>
      <w:lang w:val="id-ID"/>
    </w:rPr>
  </w:style>
  <w:style w:type="paragraph" w:styleId="DocumentMap">
    <w:name w:val="Document Map"/>
    <w:basedOn w:val="Normal"/>
    <w:link w:val="DocumentMapChar"/>
    <w:semiHidden/>
    <w:rsid w:val="00497DBA"/>
    <w:pPr>
      <w:shd w:val="clear" w:color="auto" w:fill="000080"/>
      <w:spacing w:after="240"/>
    </w:pPr>
    <w:rPr>
      <w:rFonts w:ascii="Tahoma" w:eastAsia="Calibri" w:hAnsi="Tahoma" w:cs="Times New Roman"/>
      <w:szCs w:val="20"/>
      <w:lang w:val="id-ID"/>
    </w:rPr>
  </w:style>
  <w:style w:type="character" w:customStyle="1" w:styleId="DocumentMapChar">
    <w:name w:val="Document Map Char"/>
    <w:basedOn w:val="DefaultParagraphFont"/>
    <w:link w:val="DocumentMap"/>
    <w:semiHidden/>
    <w:rsid w:val="00497DBA"/>
    <w:rPr>
      <w:rFonts w:ascii="Tahoma" w:eastAsia="Calibri" w:hAnsi="Tahoma" w:cs="Times New Roman"/>
      <w:sz w:val="22"/>
      <w:szCs w:val="20"/>
      <w:shd w:val="clear" w:color="auto" w:fill="000080"/>
      <w:lang w:val="id-ID"/>
    </w:rPr>
  </w:style>
  <w:style w:type="character" w:styleId="Emphasis">
    <w:name w:val="Emphasis"/>
    <w:qFormat/>
    <w:rsid w:val="00497DBA"/>
    <w:rPr>
      <w:i/>
      <w:noProof w:val="0"/>
      <w:lang w:val="en-GB"/>
    </w:rPr>
  </w:style>
  <w:style w:type="character" w:styleId="EndnoteReference">
    <w:name w:val="endnote reference"/>
    <w:semiHidden/>
    <w:rsid w:val="00497DBA"/>
    <w:rPr>
      <w:noProof w:val="0"/>
      <w:vertAlign w:val="superscript"/>
      <w:lang w:val="fr-FR"/>
    </w:rPr>
  </w:style>
  <w:style w:type="paragraph" w:styleId="EndnoteText">
    <w:name w:val="endnote text"/>
    <w:basedOn w:val="Normal"/>
    <w:link w:val="EndnoteTextChar"/>
    <w:semiHidden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customStyle="1" w:styleId="EndnoteTextChar">
    <w:name w:val="Endnote Text Char"/>
    <w:basedOn w:val="DefaultParagraphFont"/>
    <w:link w:val="EndnoteText"/>
    <w:semiHidden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EnvelopeAddress">
    <w:name w:val="envelope address"/>
    <w:basedOn w:val="Normal"/>
    <w:rsid w:val="00497DBA"/>
    <w:pPr>
      <w:framePr w:w="7938" w:h="1985" w:hRule="exact" w:hSpace="141" w:wrap="auto" w:hAnchor="page" w:xAlign="center" w:yAlign="bottom"/>
      <w:spacing w:after="240"/>
      <w:ind w:left="2835"/>
    </w:pPr>
    <w:rPr>
      <w:rFonts w:eastAsia="Calibri" w:cs="Times New Roman"/>
      <w:sz w:val="24"/>
      <w:szCs w:val="20"/>
      <w:lang w:val="id-ID"/>
    </w:rPr>
  </w:style>
  <w:style w:type="paragraph" w:styleId="EnvelopeReturn">
    <w:name w:val="envelope return"/>
    <w:basedOn w:val="Normal"/>
    <w:rsid w:val="00497DBA"/>
    <w:pPr>
      <w:spacing w:after="240"/>
    </w:pPr>
    <w:rPr>
      <w:rFonts w:eastAsia="Calibri" w:cs="Times New Roman"/>
      <w:szCs w:val="20"/>
      <w:lang w:val="id-ID"/>
    </w:rPr>
  </w:style>
  <w:style w:type="paragraph" w:customStyle="1" w:styleId="Example">
    <w:name w:val="Example"/>
    <w:basedOn w:val="Normal"/>
    <w:next w:val="Normal"/>
    <w:rsid w:val="00497DBA"/>
    <w:pPr>
      <w:tabs>
        <w:tab w:val="left" w:pos="1360"/>
      </w:tabs>
      <w:spacing w:after="240" w:line="210" w:lineRule="atLeast"/>
    </w:pPr>
    <w:rPr>
      <w:rFonts w:eastAsia="Calibri" w:cs="Times New Roman"/>
      <w:sz w:val="18"/>
      <w:szCs w:val="20"/>
      <w:lang w:val="id-ID"/>
    </w:rPr>
  </w:style>
  <w:style w:type="character" w:customStyle="1" w:styleId="ExtXref">
    <w:name w:val="ExtXref"/>
    <w:rsid w:val="00497DBA"/>
    <w:rPr>
      <w:noProof w:val="0"/>
      <w:color w:val="auto"/>
      <w:lang w:val="fr-FR"/>
    </w:rPr>
  </w:style>
  <w:style w:type="paragraph" w:customStyle="1" w:styleId="Figurefootnote">
    <w:name w:val="Figure footnote"/>
    <w:basedOn w:val="Normal"/>
    <w:rsid w:val="00497DBA"/>
    <w:pPr>
      <w:keepNext/>
      <w:tabs>
        <w:tab w:val="left" w:pos="340"/>
      </w:tabs>
      <w:spacing w:after="60" w:line="210" w:lineRule="atLeast"/>
    </w:pPr>
    <w:rPr>
      <w:rFonts w:eastAsia="Calibri" w:cs="Times New Roman"/>
      <w:sz w:val="18"/>
      <w:szCs w:val="20"/>
      <w:lang w:val="id-ID"/>
    </w:rPr>
  </w:style>
  <w:style w:type="paragraph" w:customStyle="1" w:styleId="Figuretitle">
    <w:name w:val="Figure title"/>
    <w:basedOn w:val="Normal"/>
    <w:next w:val="Normal"/>
    <w:rsid w:val="00497DBA"/>
    <w:pPr>
      <w:suppressAutoHyphens/>
      <w:spacing w:before="220"/>
      <w:jc w:val="center"/>
    </w:pPr>
    <w:rPr>
      <w:rFonts w:eastAsia="Calibri" w:cs="Times New Roman"/>
      <w:b/>
      <w:szCs w:val="20"/>
      <w:lang w:val="id-ID"/>
    </w:rPr>
  </w:style>
  <w:style w:type="character" w:styleId="FollowedHyperlink">
    <w:name w:val="FollowedHyperlink"/>
    <w:rsid w:val="00497DBA"/>
    <w:rPr>
      <w:noProof w:val="0"/>
      <w:color w:val="800080"/>
      <w:u w:val="single"/>
      <w:lang w:val="fr-FR"/>
    </w:rPr>
  </w:style>
  <w:style w:type="character" w:styleId="FootnoteReference">
    <w:name w:val="footnote reference"/>
    <w:uiPriority w:val="99"/>
    <w:semiHidden/>
    <w:rsid w:val="00497DBA"/>
    <w:rPr>
      <w:noProof/>
      <w:position w:val="6"/>
      <w:sz w:val="16"/>
      <w:vertAlign w:val="baseline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rsid w:val="00497DBA"/>
    <w:pPr>
      <w:tabs>
        <w:tab w:val="left" w:pos="340"/>
      </w:tabs>
      <w:spacing w:after="120" w:line="210" w:lineRule="atLeast"/>
    </w:pPr>
    <w:rPr>
      <w:rFonts w:eastAsia="Calibri" w:cs="Times New Roman"/>
      <w:sz w:val="18"/>
      <w:szCs w:val="20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DBA"/>
    <w:rPr>
      <w:rFonts w:ascii="Arial" w:eastAsia="Calibri" w:hAnsi="Arial" w:cs="Times New Roman"/>
      <w:sz w:val="18"/>
      <w:szCs w:val="20"/>
      <w:lang w:val="id-ID"/>
    </w:rPr>
  </w:style>
  <w:style w:type="paragraph" w:customStyle="1" w:styleId="Foreword">
    <w:name w:val="Foreword"/>
    <w:basedOn w:val="Normal"/>
    <w:next w:val="Normal"/>
    <w:rsid w:val="00497DBA"/>
    <w:pPr>
      <w:spacing w:after="240"/>
    </w:pPr>
    <w:rPr>
      <w:rFonts w:eastAsia="Calibri" w:cs="Times New Roman"/>
      <w:color w:val="0000FF"/>
      <w:szCs w:val="20"/>
      <w:lang w:val="id-ID"/>
    </w:rPr>
  </w:style>
  <w:style w:type="paragraph" w:customStyle="1" w:styleId="Formula">
    <w:name w:val="Formula"/>
    <w:basedOn w:val="Normal"/>
    <w:next w:val="Normal"/>
    <w:rsid w:val="00497DBA"/>
    <w:pPr>
      <w:tabs>
        <w:tab w:val="right" w:pos="9752"/>
      </w:tabs>
      <w:ind w:left="403"/>
      <w:jc w:val="left"/>
    </w:pPr>
    <w:rPr>
      <w:rFonts w:eastAsia="Calibri" w:cs="Times New Roman"/>
      <w:szCs w:val="20"/>
      <w:lang w:val="id-ID"/>
    </w:rPr>
  </w:style>
  <w:style w:type="character" w:styleId="Hyperlink">
    <w:name w:val="Hyperlink"/>
    <w:uiPriority w:val="99"/>
    <w:rsid w:val="00497DBA"/>
    <w:rPr>
      <w:noProof w:val="0"/>
      <w:color w:val="0000FF"/>
      <w:u w:val="single"/>
      <w:lang w:val="fr-FR"/>
    </w:rPr>
  </w:style>
  <w:style w:type="paragraph" w:styleId="Index1">
    <w:name w:val="index 1"/>
    <w:basedOn w:val="Normal"/>
    <w:semiHidden/>
    <w:rsid w:val="00497DBA"/>
    <w:pPr>
      <w:spacing w:after="0" w:line="210" w:lineRule="atLeast"/>
      <w:ind w:left="142" w:hanging="142"/>
      <w:jc w:val="left"/>
    </w:pPr>
    <w:rPr>
      <w:rFonts w:eastAsia="Calibri" w:cs="Times New Roman"/>
      <w:b/>
      <w:sz w:val="18"/>
      <w:szCs w:val="20"/>
      <w:lang w:val="id-ID"/>
    </w:rPr>
  </w:style>
  <w:style w:type="paragraph" w:styleId="Index2">
    <w:name w:val="index 2"/>
    <w:basedOn w:val="Normal"/>
    <w:next w:val="Normal"/>
    <w:autoRedefine/>
    <w:semiHidden/>
    <w:rsid w:val="00497DBA"/>
    <w:pPr>
      <w:spacing w:after="240" w:line="210" w:lineRule="atLeast"/>
      <w:ind w:left="600" w:hanging="200"/>
    </w:pPr>
    <w:rPr>
      <w:rFonts w:eastAsia="Calibri" w:cs="Times New Roman"/>
      <w:b/>
      <w:sz w:val="18"/>
      <w:szCs w:val="20"/>
      <w:lang w:val="id-ID"/>
    </w:rPr>
  </w:style>
  <w:style w:type="paragraph" w:styleId="Index3">
    <w:name w:val="index 3"/>
    <w:basedOn w:val="Normal"/>
    <w:next w:val="Normal"/>
    <w:autoRedefine/>
    <w:semiHidden/>
    <w:rsid w:val="00497DBA"/>
    <w:pPr>
      <w:spacing w:after="240" w:line="220" w:lineRule="atLeast"/>
      <w:ind w:left="600" w:hanging="200"/>
    </w:pPr>
    <w:rPr>
      <w:rFonts w:eastAsia="Calibri" w:cs="Times New Roman"/>
      <w:b/>
      <w:szCs w:val="20"/>
      <w:lang w:val="id-ID"/>
    </w:rPr>
  </w:style>
  <w:style w:type="paragraph" w:styleId="Index4">
    <w:name w:val="index 4"/>
    <w:basedOn w:val="Normal"/>
    <w:next w:val="Normal"/>
    <w:autoRedefine/>
    <w:semiHidden/>
    <w:rsid w:val="00497DBA"/>
    <w:pPr>
      <w:spacing w:after="240" w:line="220" w:lineRule="atLeast"/>
      <w:ind w:left="800" w:hanging="200"/>
    </w:pPr>
    <w:rPr>
      <w:rFonts w:eastAsia="Calibri" w:cs="Times New Roman"/>
      <w:b/>
      <w:szCs w:val="20"/>
      <w:lang w:val="id-ID"/>
    </w:rPr>
  </w:style>
  <w:style w:type="paragraph" w:styleId="Index5">
    <w:name w:val="index 5"/>
    <w:basedOn w:val="Normal"/>
    <w:next w:val="Normal"/>
    <w:autoRedefine/>
    <w:semiHidden/>
    <w:rsid w:val="00497DBA"/>
    <w:pPr>
      <w:spacing w:after="240" w:line="220" w:lineRule="atLeast"/>
      <w:ind w:left="1000" w:hanging="200"/>
    </w:pPr>
    <w:rPr>
      <w:rFonts w:eastAsia="Calibri" w:cs="Times New Roman"/>
      <w:b/>
      <w:szCs w:val="20"/>
      <w:lang w:val="id-ID"/>
    </w:rPr>
  </w:style>
  <w:style w:type="paragraph" w:styleId="Index6">
    <w:name w:val="index 6"/>
    <w:basedOn w:val="Normal"/>
    <w:next w:val="Normal"/>
    <w:autoRedefine/>
    <w:semiHidden/>
    <w:rsid w:val="00497DBA"/>
    <w:pPr>
      <w:spacing w:after="240" w:line="220" w:lineRule="atLeast"/>
      <w:ind w:left="1200" w:hanging="200"/>
    </w:pPr>
    <w:rPr>
      <w:rFonts w:eastAsia="Calibri" w:cs="Times New Roman"/>
      <w:b/>
      <w:szCs w:val="20"/>
      <w:lang w:val="id-ID"/>
    </w:rPr>
  </w:style>
  <w:style w:type="paragraph" w:styleId="Index7">
    <w:name w:val="index 7"/>
    <w:basedOn w:val="Normal"/>
    <w:next w:val="Normal"/>
    <w:autoRedefine/>
    <w:semiHidden/>
    <w:rsid w:val="00497DBA"/>
    <w:pPr>
      <w:spacing w:after="240" w:line="220" w:lineRule="atLeast"/>
      <w:ind w:left="1400" w:hanging="200"/>
    </w:pPr>
    <w:rPr>
      <w:rFonts w:eastAsia="Calibri" w:cs="Times New Roman"/>
      <w:b/>
      <w:szCs w:val="20"/>
      <w:lang w:val="id-ID"/>
    </w:rPr>
  </w:style>
  <w:style w:type="paragraph" w:styleId="Index8">
    <w:name w:val="index 8"/>
    <w:basedOn w:val="Normal"/>
    <w:next w:val="Normal"/>
    <w:autoRedefine/>
    <w:semiHidden/>
    <w:rsid w:val="00497DBA"/>
    <w:pPr>
      <w:spacing w:after="240" w:line="220" w:lineRule="atLeast"/>
      <w:ind w:left="1600" w:hanging="200"/>
    </w:pPr>
    <w:rPr>
      <w:rFonts w:eastAsia="Calibri" w:cs="Times New Roman"/>
      <w:b/>
      <w:szCs w:val="20"/>
      <w:lang w:val="id-ID"/>
    </w:rPr>
  </w:style>
  <w:style w:type="paragraph" w:styleId="Index9">
    <w:name w:val="index 9"/>
    <w:basedOn w:val="Normal"/>
    <w:next w:val="Normal"/>
    <w:autoRedefine/>
    <w:semiHidden/>
    <w:rsid w:val="00497DBA"/>
    <w:pPr>
      <w:spacing w:after="240" w:line="220" w:lineRule="atLeast"/>
      <w:ind w:left="1800" w:hanging="200"/>
    </w:pPr>
    <w:rPr>
      <w:rFonts w:eastAsia="Calibri" w:cs="Times New Roman"/>
      <w:b/>
      <w:szCs w:val="20"/>
      <w:lang w:val="id-ID"/>
    </w:rPr>
  </w:style>
  <w:style w:type="paragraph" w:styleId="IndexHeading">
    <w:name w:val="index heading"/>
    <w:basedOn w:val="Normal"/>
    <w:next w:val="Index1"/>
    <w:semiHidden/>
    <w:rsid w:val="00497DBA"/>
    <w:pPr>
      <w:keepNext/>
      <w:spacing w:before="400" w:after="210"/>
      <w:jc w:val="center"/>
    </w:pPr>
    <w:rPr>
      <w:rFonts w:eastAsia="Calibri" w:cs="Times New Roman"/>
      <w:szCs w:val="20"/>
      <w:lang w:val="id-ID"/>
    </w:rPr>
  </w:style>
  <w:style w:type="paragraph" w:customStyle="1" w:styleId="Introduction">
    <w:name w:val="Introduction"/>
    <w:basedOn w:val="Normal"/>
    <w:next w:val="Normal"/>
    <w:rsid w:val="00497DB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eastAsia="Calibri" w:cs="Times New Roman"/>
      <w:b/>
      <w:sz w:val="28"/>
      <w:szCs w:val="20"/>
      <w:lang w:val="id-ID"/>
    </w:rPr>
  </w:style>
  <w:style w:type="character" w:styleId="LineNumber">
    <w:name w:val="line number"/>
    <w:rsid w:val="00497DBA"/>
    <w:rPr>
      <w:noProof w:val="0"/>
      <w:lang w:val="fr-FR"/>
    </w:rPr>
  </w:style>
  <w:style w:type="paragraph" w:styleId="List2">
    <w:name w:val="List 2"/>
    <w:basedOn w:val="Normal"/>
    <w:rsid w:val="00497DBA"/>
    <w:pPr>
      <w:spacing w:after="240"/>
      <w:ind w:left="566" w:hanging="283"/>
    </w:pPr>
    <w:rPr>
      <w:rFonts w:eastAsia="Calibri" w:cs="Times New Roman"/>
      <w:szCs w:val="20"/>
      <w:lang w:val="id-ID"/>
    </w:rPr>
  </w:style>
  <w:style w:type="paragraph" w:styleId="List3">
    <w:name w:val="List 3"/>
    <w:basedOn w:val="Normal"/>
    <w:rsid w:val="00497DBA"/>
    <w:pPr>
      <w:spacing w:after="240"/>
      <w:ind w:left="849" w:hanging="283"/>
    </w:pPr>
    <w:rPr>
      <w:rFonts w:eastAsia="Calibri" w:cs="Times New Roman"/>
      <w:szCs w:val="20"/>
      <w:lang w:val="id-ID"/>
    </w:rPr>
  </w:style>
  <w:style w:type="paragraph" w:styleId="List4">
    <w:name w:val="List 4"/>
    <w:basedOn w:val="Normal"/>
    <w:rsid w:val="00497DBA"/>
    <w:pPr>
      <w:spacing w:after="240"/>
      <w:ind w:left="1132" w:hanging="283"/>
    </w:pPr>
    <w:rPr>
      <w:rFonts w:eastAsia="Calibri" w:cs="Times New Roman"/>
      <w:szCs w:val="20"/>
      <w:lang w:val="id-ID"/>
    </w:rPr>
  </w:style>
  <w:style w:type="paragraph" w:styleId="List5">
    <w:name w:val="List 5"/>
    <w:basedOn w:val="Normal"/>
    <w:rsid w:val="00497DBA"/>
    <w:pPr>
      <w:spacing w:after="240"/>
      <w:ind w:left="1415" w:hanging="283"/>
    </w:pPr>
    <w:rPr>
      <w:rFonts w:eastAsia="Calibri" w:cs="Times New Roman"/>
      <w:szCs w:val="20"/>
      <w:lang w:val="id-ID"/>
    </w:rPr>
  </w:style>
  <w:style w:type="paragraph" w:styleId="ListContinue3">
    <w:name w:val="List Continue 3"/>
    <w:basedOn w:val="ListContinue"/>
    <w:rsid w:val="00497DBA"/>
    <w:pPr>
      <w:tabs>
        <w:tab w:val="left" w:pos="1200"/>
      </w:tabs>
      <w:spacing w:after="240"/>
      <w:ind w:left="1200" w:hanging="400"/>
      <w:contextualSpacing w:val="0"/>
    </w:pPr>
    <w:rPr>
      <w:rFonts w:eastAsia="Calibri" w:cs="Times New Roman"/>
      <w:szCs w:val="20"/>
      <w:lang w:val="id-ID"/>
    </w:rPr>
  </w:style>
  <w:style w:type="paragraph" w:styleId="ListContinue4">
    <w:name w:val="List Continue 4"/>
    <w:basedOn w:val="ListContinue"/>
    <w:rsid w:val="00497DBA"/>
    <w:pPr>
      <w:tabs>
        <w:tab w:val="left" w:pos="1600"/>
      </w:tabs>
      <w:spacing w:after="240"/>
      <w:ind w:left="1600" w:hanging="400"/>
      <w:contextualSpacing w:val="0"/>
    </w:pPr>
    <w:rPr>
      <w:rFonts w:eastAsia="Calibri" w:cs="Times New Roman"/>
      <w:szCs w:val="20"/>
      <w:lang w:val="id-ID"/>
    </w:rPr>
  </w:style>
  <w:style w:type="paragraph" w:styleId="ListContinue5">
    <w:name w:val="List Continue 5"/>
    <w:basedOn w:val="Normal"/>
    <w:rsid w:val="00497DBA"/>
    <w:pPr>
      <w:spacing w:after="120"/>
      <w:ind w:left="1415"/>
    </w:pPr>
    <w:rPr>
      <w:rFonts w:eastAsia="Calibri" w:cs="Times New Roman"/>
      <w:szCs w:val="20"/>
      <w:lang w:val="id-ID"/>
    </w:rPr>
  </w:style>
  <w:style w:type="paragraph" w:styleId="ListNumber2">
    <w:name w:val="List Number 2"/>
    <w:basedOn w:val="Normal"/>
    <w:link w:val="ListNumber2Char"/>
    <w:rsid w:val="00497DBA"/>
    <w:pPr>
      <w:tabs>
        <w:tab w:val="left" w:pos="800"/>
      </w:tabs>
      <w:spacing w:after="240"/>
      <w:ind w:left="800" w:hanging="400"/>
    </w:pPr>
    <w:rPr>
      <w:rFonts w:eastAsia="Calibri" w:cs="Times New Roman"/>
      <w:szCs w:val="20"/>
      <w:lang w:val="id-ID" w:eastAsia="x-none"/>
    </w:rPr>
  </w:style>
  <w:style w:type="paragraph" w:styleId="ListNumber3">
    <w:name w:val="List Number 3"/>
    <w:basedOn w:val="Normal"/>
    <w:rsid w:val="00497DBA"/>
    <w:pPr>
      <w:tabs>
        <w:tab w:val="left" w:pos="1200"/>
      </w:tabs>
      <w:spacing w:after="240"/>
      <w:ind w:left="1200" w:hanging="400"/>
    </w:pPr>
    <w:rPr>
      <w:rFonts w:eastAsia="Calibri" w:cs="Times New Roman"/>
      <w:szCs w:val="20"/>
      <w:lang w:val="id-ID"/>
    </w:rPr>
  </w:style>
  <w:style w:type="paragraph" w:styleId="ListNumber4">
    <w:name w:val="List Number 4"/>
    <w:basedOn w:val="Normal"/>
    <w:rsid w:val="00497DBA"/>
    <w:pPr>
      <w:tabs>
        <w:tab w:val="left" w:pos="1600"/>
      </w:tabs>
      <w:spacing w:after="240"/>
      <w:ind w:left="1600" w:hanging="400"/>
    </w:pPr>
    <w:rPr>
      <w:rFonts w:eastAsia="Calibri" w:cs="Times New Roman"/>
      <w:szCs w:val="20"/>
      <w:lang w:val="id-ID"/>
    </w:rPr>
  </w:style>
  <w:style w:type="paragraph" w:styleId="ListNumber5">
    <w:name w:val="List Number 5"/>
    <w:basedOn w:val="Normal"/>
    <w:rsid w:val="00497DBA"/>
    <w:pPr>
      <w:numPr>
        <w:numId w:val="10"/>
      </w:numPr>
      <w:spacing w:after="240"/>
    </w:pPr>
    <w:rPr>
      <w:rFonts w:eastAsia="Calibri" w:cs="Times New Roman"/>
      <w:szCs w:val="20"/>
      <w:lang w:val="id-ID"/>
    </w:rPr>
  </w:style>
  <w:style w:type="paragraph" w:styleId="MacroText">
    <w:name w:val="macro"/>
    <w:link w:val="MacroTextChar"/>
    <w:semiHidden/>
    <w:rsid w:val="00497D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Calibri" w:hAnsi="Courier New"/>
      <w:lang w:val="en-GB"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497DBA"/>
    <w:rPr>
      <w:rFonts w:ascii="Courier New" w:eastAsia="Calibri" w:hAnsi="Courier New"/>
      <w:lang w:val="en-GB" w:eastAsia="ja-JP" w:bidi="ar-SA"/>
    </w:rPr>
  </w:style>
  <w:style w:type="paragraph" w:styleId="MessageHeader">
    <w:name w:val="Message Header"/>
    <w:basedOn w:val="Normal"/>
    <w:link w:val="MessageHeaderChar"/>
    <w:rsid w:val="00497D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eastAsia="Calibri" w:cs="Times New Roman"/>
      <w:sz w:val="24"/>
      <w:szCs w:val="20"/>
      <w:lang w:val="id-ID"/>
    </w:rPr>
  </w:style>
  <w:style w:type="character" w:customStyle="1" w:styleId="MessageHeaderChar">
    <w:name w:val="Message Header Char"/>
    <w:basedOn w:val="DefaultParagraphFont"/>
    <w:link w:val="MessageHeader"/>
    <w:rsid w:val="00497DBA"/>
    <w:rPr>
      <w:rFonts w:ascii="Arial" w:eastAsia="Calibri" w:hAnsi="Arial" w:cs="Times New Roman"/>
      <w:szCs w:val="20"/>
      <w:shd w:val="pct20" w:color="auto" w:fill="auto"/>
      <w:lang w:val="id-ID"/>
    </w:rPr>
  </w:style>
  <w:style w:type="paragraph" w:customStyle="1" w:styleId="MSDNFR">
    <w:name w:val="MSDNFR"/>
    <w:basedOn w:val="Normal"/>
    <w:next w:val="Normal"/>
    <w:rsid w:val="00497DBA"/>
    <w:pPr>
      <w:spacing w:after="240" w:line="220" w:lineRule="atLeast"/>
    </w:pPr>
    <w:rPr>
      <w:rFonts w:eastAsia="Calibri" w:cs="Times New Roman"/>
      <w:color w:val="0000FF"/>
      <w:szCs w:val="20"/>
      <w:lang w:val="id-ID"/>
    </w:rPr>
  </w:style>
  <w:style w:type="paragraph" w:customStyle="1" w:styleId="na2">
    <w:name w:val="na2"/>
    <w:basedOn w:val="a2"/>
    <w:next w:val="Normal"/>
    <w:rsid w:val="00497DBA"/>
    <w:pPr>
      <w:numPr>
        <w:ilvl w:val="1"/>
        <w:numId w:val="11"/>
      </w:numPr>
    </w:pPr>
  </w:style>
  <w:style w:type="paragraph" w:customStyle="1" w:styleId="na3">
    <w:name w:val="na3"/>
    <w:basedOn w:val="a3"/>
    <w:next w:val="Normal"/>
    <w:rsid w:val="00497DBA"/>
    <w:pPr>
      <w:numPr>
        <w:numId w:val="11"/>
      </w:numPr>
    </w:pPr>
  </w:style>
  <w:style w:type="paragraph" w:customStyle="1" w:styleId="na4">
    <w:name w:val="na4"/>
    <w:basedOn w:val="a4"/>
    <w:next w:val="Normal"/>
    <w:rsid w:val="00497DBA"/>
    <w:pPr>
      <w:numPr>
        <w:numId w:val="11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497DBA"/>
    <w:pPr>
      <w:numPr>
        <w:numId w:val="11"/>
      </w:numPr>
    </w:pPr>
  </w:style>
  <w:style w:type="paragraph" w:customStyle="1" w:styleId="na6">
    <w:name w:val="na6"/>
    <w:basedOn w:val="a6"/>
    <w:next w:val="Normal"/>
    <w:rsid w:val="00497DBA"/>
    <w:pPr>
      <w:numPr>
        <w:numId w:val="11"/>
      </w:numPr>
    </w:pPr>
  </w:style>
  <w:style w:type="paragraph" w:styleId="NormalIndent">
    <w:name w:val="Normal Indent"/>
    <w:basedOn w:val="Normal"/>
    <w:rsid w:val="00497DBA"/>
    <w:pPr>
      <w:spacing w:after="240"/>
      <w:ind w:left="708"/>
    </w:pPr>
    <w:rPr>
      <w:rFonts w:eastAsia="Calibri" w:cs="Times New Roman"/>
      <w:szCs w:val="20"/>
      <w:lang w:val="id-ID"/>
    </w:rPr>
  </w:style>
  <w:style w:type="paragraph" w:customStyle="1" w:styleId="Note">
    <w:name w:val="Note"/>
    <w:basedOn w:val="Normal"/>
    <w:next w:val="Normal"/>
    <w:rsid w:val="00497DBA"/>
    <w:pPr>
      <w:tabs>
        <w:tab w:val="left" w:pos="960"/>
      </w:tabs>
      <w:spacing w:after="240" w:line="210" w:lineRule="atLeast"/>
    </w:pPr>
    <w:rPr>
      <w:rFonts w:eastAsia="Calibri" w:cs="Times New Roman"/>
      <w:sz w:val="18"/>
      <w:szCs w:val="20"/>
      <w:lang w:val="id-ID"/>
    </w:rPr>
  </w:style>
  <w:style w:type="paragraph" w:styleId="NoteHeading">
    <w:name w:val="Note Heading"/>
    <w:basedOn w:val="Normal"/>
    <w:next w:val="Normal"/>
    <w:link w:val="NoteHeadingChar"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customStyle="1" w:styleId="NoteHeadingChar">
    <w:name w:val="Note Heading Char"/>
    <w:basedOn w:val="DefaultParagraphFont"/>
    <w:link w:val="NoteHeading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customStyle="1" w:styleId="p2">
    <w:name w:val="p2"/>
    <w:basedOn w:val="Normal"/>
    <w:next w:val="Normal"/>
    <w:rsid w:val="00497DBA"/>
    <w:pPr>
      <w:tabs>
        <w:tab w:val="left" w:pos="560"/>
      </w:tabs>
      <w:spacing w:after="240"/>
    </w:pPr>
    <w:rPr>
      <w:rFonts w:eastAsia="Calibri" w:cs="Times New Roman"/>
      <w:szCs w:val="20"/>
      <w:lang w:val="id-ID"/>
    </w:rPr>
  </w:style>
  <w:style w:type="paragraph" w:customStyle="1" w:styleId="p3">
    <w:name w:val="p3"/>
    <w:basedOn w:val="Normal"/>
    <w:next w:val="Normal"/>
    <w:rsid w:val="00497DBA"/>
    <w:pPr>
      <w:tabs>
        <w:tab w:val="left" w:pos="720"/>
      </w:tabs>
      <w:spacing w:after="240"/>
    </w:pPr>
    <w:rPr>
      <w:rFonts w:eastAsia="Calibri" w:cs="Times New Roman"/>
      <w:szCs w:val="20"/>
      <w:lang w:val="id-ID"/>
    </w:rPr>
  </w:style>
  <w:style w:type="paragraph" w:customStyle="1" w:styleId="p4">
    <w:name w:val="p4"/>
    <w:basedOn w:val="Normal"/>
    <w:next w:val="Normal"/>
    <w:rsid w:val="00497DBA"/>
    <w:pPr>
      <w:tabs>
        <w:tab w:val="left" w:pos="1100"/>
      </w:tabs>
      <w:spacing w:after="240"/>
    </w:pPr>
    <w:rPr>
      <w:rFonts w:eastAsia="Calibri" w:cs="Times New Roman"/>
      <w:szCs w:val="20"/>
      <w:lang w:val="id-ID"/>
    </w:rPr>
  </w:style>
  <w:style w:type="paragraph" w:customStyle="1" w:styleId="p5">
    <w:name w:val="p5"/>
    <w:basedOn w:val="Normal"/>
    <w:next w:val="Normal"/>
    <w:rsid w:val="00497DBA"/>
    <w:pPr>
      <w:tabs>
        <w:tab w:val="left" w:pos="1100"/>
      </w:tabs>
      <w:spacing w:after="240"/>
    </w:pPr>
    <w:rPr>
      <w:rFonts w:eastAsia="Calibri" w:cs="Times New Roman"/>
      <w:szCs w:val="20"/>
      <w:lang w:val="id-ID"/>
    </w:rPr>
  </w:style>
  <w:style w:type="paragraph" w:customStyle="1" w:styleId="p6">
    <w:name w:val="p6"/>
    <w:basedOn w:val="Normal"/>
    <w:next w:val="Normal"/>
    <w:rsid w:val="00497DBA"/>
    <w:pPr>
      <w:tabs>
        <w:tab w:val="left" w:pos="1440"/>
      </w:tabs>
      <w:spacing w:after="240"/>
    </w:pPr>
    <w:rPr>
      <w:rFonts w:eastAsia="Calibri" w:cs="Times New Roman"/>
      <w:szCs w:val="20"/>
      <w:lang w:val="id-ID"/>
    </w:rPr>
  </w:style>
  <w:style w:type="paragraph" w:styleId="PlainText">
    <w:name w:val="Plain Text"/>
    <w:basedOn w:val="Normal"/>
    <w:link w:val="PlainTextChar"/>
    <w:rsid w:val="00497DBA"/>
    <w:pPr>
      <w:spacing w:after="240"/>
    </w:pPr>
    <w:rPr>
      <w:rFonts w:ascii="Courier New" w:eastAsia="Calibri" w:hAnsi="Courier New" w:cs="Times New Roman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497DBA"/>
    <w:rPr>
      <w:rFonts w:ascii="Courier New" w:eastAsia="Calibri" w:hAnsi="Courier New" w:cs="Times New Roman"/>
      <w:sz w:val="22"/>
      <w:szCs w:val="20"/>
      <w:lang w:val="id-ID"/>
    </w:rPr>
  </w:style>
  <w:style w:type="paragraph" w:customStyle="1" w:styleId="RefNorm">
    <w:name w:val="RefNorm"/>
    <w:basedOn w:val="Normal"/>
    <w:next w:val="Normal"/>
    <w:rsid w:val="00497DBA"/>
    <w:pPr>
      <w:spacing w:after="240"/>
    </w:pPr>
    <w:rPr>
      <w:rFonts w:eastAsia="Calibri" w:cs="Times New Roman"/>
      <w:szCs w:val="20"/>
      <w:lang w:val="id-ID"/>
    </w:rPr>
  </w:style>
  <w:style w:type="paragraph" w:styleId="Salutation">
    <w:name w:val="Salutation"/>
    <w:basedOn w:val="Normal"/>
    <w:next w:val="Normal"/>
    <w:link w:val="SalutationChar"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customStyle="1" w:styleId="SalutationChar">
    <w:name w:val="Salutation Char"/>
    <w:basedOn w:val="DefaultParagraphFont"/>
    <w:link w:val="Salutation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Signature">
    <w:name w:val="Signature"/>
    <w:basedOn w:val="Normal"/>
    <w:link w:val="SignatureChar"/>
    <w:rsid w:val="00497DBA"/>
    <w:pPr>
      <w:spacing w:after="240"/>
      <w:ind w:left="4252"/>
    </w:pPr>
    <w:rPr>
      <w:rFonts w:eastAsia="Calibri" w:cs="Times New Roman"/>
      <w:szCs w:val="20"/>
      <w:lang w:val="id-ID"/>
    </w:rPr>
  </w:style>
  <w:style w:type="character" w:customStyle="1" w:styleId="SignatureChar">
    <w:name w:val="Signature Char"/>
    <w:basedOn w:val="DefaultParagraphFont"/>
    <w:link w:val="Signature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customStyle="1" w:styleId="Special">
    <w:name w:val="Special"/>
    <w:basedOn w:val="Normal"/>
    <w:next w:val="Normal"/>
    <w:rsid w:val="00497DBA"/>
    <w:pPr>
      <w:spacing w:after="240"/>
    </w:pPr>
    <w:rPr>
      <w:rFonts w:eastAsia="Calibri" w:cs="Times New Roman"/>
      <w:szCs w:val="20"/>
      <w:lang w:val="id-ID"/>
    </w:rPr>
  </w:style>
  <w:style w:type="character" w:styleId="Strong">
    <w:name w:val="Strong"/>
    <w:aliases w:val="LogoSNI"/>
    <w:uiPriority w:val="22"/>
    <w:qFormat/>
    <w:rsid w:val="00497DBA"/>
    <w:rPr>
      <w:sz w:val="144"/>
    </w:rPr>
  </w:style>
  <w:style w:type="paragraph" w:styleId="Subtitle">
    <w:name w:val="Subtitle"/>
    <w:aliases w:val="Subjudul"/>
    <w:basedOn w:val="Normal"/>
    <w:link w:val="SubtitleChar"/>
    <w:uiPriority w:val="11"/>
    <w:qFormat/>
    <w:rsid w:val="00497DBA"/>
    <w:pPr>
      <w:spacing w:after="60"/>
      <w:jc w:val="center"/>
      <w:outlineLvl w:val="1"/>
    </w:pPr>
    <w:rPr>
      <w:rFonts w:eastAsia="Calibri" w:cs="Times New Roman"/>
      <w:b/>
      <w:sz w:val="28"/>
      <w:szCs w:val="28"/>
      <w:lang w:val="sv-SE"/>
    </w:rPr>
  </w:style>
  <w:style w:type="character" w:customStyle="1" w:styleId="SubtitleChar">
    <w:name w:val="Subtitle Char"/>
    <w:aliases w:val="Subjudul Char"/>
    <w:basedOn w:val="DefaultParagraphFont"/>
    <w:link w:val="Subtitle"/>
    <w:uiPriority w:val="11"/>
    <w:rsid w:val="00497DBA"/>
    <w:rPr>
      <w:rFonts w:ascii="Arial" w:eastAsia="Calibri" w:hAnsi="Arial" w:cs="Times New Roman"/>
      <w:b/>
      <w:sz w:val="28"/>
      <w:szCs w:val="28"/>
      <w:lang w:val="sv-SE"/>
    </w:rPr>
  </w:style>
  <w:style w:type="paragraph" w:customStyle="1" w:styleId="Tablefootnote">
    <w:name w:val="Table footnote"/>
    <w:basedOn w:val="Normal"/>
    <w:rsid w:val="00497DBA"/>
    <w:pPr>
      <w:tabs>
        <w:tab w:val="left" w:pos="340"/>
      </w:tabs>
      <w:spacing w:before="60" w:after="60" w:line="190" w:lineRule="atLeast"/>
    </w:pPr>
    <w:rPr>
      <w:rFonts w:eastAsia="Calibri" w:cs="Times New Roman"/>
      <w:sz w:val="16"/>
      <w:szCs w:val="20"/>
      <w:lang w:val="id-ID"/>
    </w:rPr>
  </w:style>
  <w:style w:type="paragraph" w:styleId="TableofAuthorities">
    <w:name w:val="table of authorities"/>
    <w:basedOn w:val="Normal"/>
    <w:next w:val="Normal"/>
    <w:semiHidden/>
    <w:rsid w:val="00497DBA"/>
    <w:pPr>
      <w:spacing w:after="240"/>
      <w:ind w:left="200" w:hanging="200"/>
    </w:pPr>
    <w:rPr>
      <w:rFonts w:eastAsia="Calibri" w:cs="Times New Roman"/>
      <w:szCs w:val="20"/>
      <w:lang w:val="id-ID"/>
    </w:rPr>
  </w:style>
  <w:style w:type="paragraph" w:styleId="TableofFigures">
    <w:name w:val="table of figures"/>
    <w:basedOn w:val="Normal"/>
    <w:next w:val="Normal"/>
    <w:semiHidden/>
    <w:rsid w:val="00497DBA"/>
    <w:pPr>
      <w:spacing w:after="240"/>
      <w:ind w:left="400" w:hanging="400"/>
    </w:pPr>
    <w:rPr>
      <w:rFonts w:eastAsia="Calibri" w:cs="Times New Roman"/>
      <w:szCs w:val="20"/>
      <w:lang w:val="id-ID"/>
    </w:rPr>
  </w:style>
  <w:style w:type="paragraph" w:customStyle="1" w:styleId="Tabletitle">
    <w:name w:val="Table title"/>
    <w:basedOn w:val="Normal"/>
    <w:next w:val="Normal"/>
    <w:rsid w:val="00497DBA"/>
    <w:pPr>
      <w:keepNext/>
      <w:suppressAutoHyphens/>
      <w:spacing w:before="120" w:after="120" w:line="230" w:lineRule="exact"/>
      <w:jc w:val="center"/>
    </w:pPr>
    <w:rPr>
      <w:rFonts w:eastAsia="Calibri" w:cs="Times New Roman"/>
      <w:b/>
      <w:szCs w:val="20"/>
      <w:lang w:val="id-ID"/>
    </w:rPr>
  </w:style>
  <w:style w:type="character" w:customStyle="1" w:styleId="TableFootNoteXref">
    <w:name w:val="TableFootNoteXref"/>
    <w:rsid w:val="00497DBA"/>
    <w:rPr>
      <w:noProof/>
      <w:position w:val="6"/>
      <w:sz w:val="14"/>
      <w:lang w:val="fr-FR"/>
    </w:rPr>
  </w:style>
  <w:style w:type="paragraph" w:customStyle="1" w:styleId="Terms">
    <w:name w:val="Term(s)"/>
    <w:basedOn w:val="Normal"/>
    <w:next w:val="Definition"/>
    <w:rsid w:val="00497DBA"/>
    <w:pPr>
      <w:keepNext/>
      <w:suppressAutoHyphens/>
      <w:spacing w:after="0"/>
      <w:jc w:val="left"/>
    </w:pPr>
    <w:rPr>
      <w:rFonts w:eastAsia="Calibri" w:cs="Times New Roman"/>
      <w:b/>
      <w:szCs w:val="20"/>
      <w:lang w:val="id-ID"/>
    </w:rPr>
  </w:style>
  <w:style w:type="paragraph" w:customStyle="1" w:styleId="TermNum">
    <w:name w:val="TermNum"/>
    <w:basedOn w:val="Normal"/>
    <w:next w:val="Terms"/>
    <w:rsid w:val="00497DBA"/>
    <w:pPr>
      <w:keepNext/>
      <w:spacing w:after="0"/>
    </w:pPr>
    <w:rPr>
      <w:rFonts w:eastAsia="Calibri" w:cs="Times New Roman"/>
      <w:b/>
      <w:szCs w:val="20"/>
      <w:lang w:val="id-ID"/>
    </w:rPr>
  </w:style>
  <w:style w:type="paragraph" w:styleId="Title">
    <w:name w:val="Title"/>
    <w:aliases w:val="JudulSNI"/>
    <w:basedOn w:val="Normal"/>
    <w:link w:val="TitleChar"/>
    <w:uiPriority w:val="10"/>
    <w:qFormat/>
    <w:rsid w:val="00497DBA"/>
    <w:pPr>
      <w:spacing w:after="0"/>
      <w:jc w:val="center"/>
      <w:outlineLvl w:val="0"/>
    </w:pPr>
    <w:rPr>
      <w:rFonts w:eastAsia="Calibri" w:cs="Times New Roman"/>
      <w:b/>
      <w:kern w:val="28"/>
      <w:sz w:val="36"/>
      <w:szCs w:val="36"/>
      <w:lang w:val="id-ID"/>
    </w:rPr>
  </w:style>
  <w:style w:type="character" w:customStyle="1" w:styleId="TitleChar">
    <w:name w:val="Title Char"/>
    <w:aliases w:val="JudulSNI Char"/>
    <w:basedOn w:val="DefaultParagraphFont"/>
    <w:link w:val="Title"/>
    <w:uiPriority w:val="10"/>
    <w:rsid w:val="00497DBA"/>
    <w:rPr>
      <w:rFonts w:ascii="Arial" w:eastAsia="Calibri" w:hAnsi="Arial" w:cs="Times New Roman"/>
      <w:b/>
      <w:kern w:val="28"/>
      <w:sz w:val="36"/>
      <w:szCs w:val="36"/>
      <w:lang w:val="id-ID"/>
    </w:rPr>
  </w:style>
  <w:style w:type="paragraph" w:customStyle="1" w:styleId="zzBiblio">
    <w:name w:val="zzBiblio"/>
    <w:basedOn w:val="Normal"/>
    <w:next w:val="Bibliography1"/>
    <w:rsid w:val="00497DBA"/>
    <w:pPr>
      <w:pageBreakBefore/>
      <w:spacing w:after="760" w:line="310" w:lineRule="exact"/>
      <w:jc w:val="center"/>
    </w:pPr>
    <w:rPr>
      <w:rFonts w:eastAsia="Calibri" w:cs="Times New Roman"/>
      <w:b/>
      <w:sz w:val="28"/>
      <w:szCs w:val="20"/>
      <w:lang w:val="id-ID"/>
    </w:rPr>
  </w:style>
  <w:style w:type="paragraph" w:customStyle="1" w:styleId="zzContents">
    <w:name w:val="zzContents"/>
    <w:basedOn w:val="Introduction"/>
    <w:next w:val="TOC1"/>
    <w:rsid w:val="00497DBA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rsid w:val="00497DB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/>
      <w:ind w:left="284" w:right="284"/>
    </w:pPr>
    <w:rPr>
      <w:rFonts w:eastAsia="Calibri" w:cs="Times New Roman"/>
      <w:color w:val="0000FF"/>
      <w:szCs w:val="20"/>
      <w:lang w:val="id-ID"/>
    </w:rPr>
  </w:style>
  <w:style w:type="paragraph" w:customStyle="1" w:styleId="zzCover">
    <w:name w:val="zzCover"/>
    <w:basedOn w:val="Normal"/>
    <w:rsid w:val="00497DBA"/>
    <w:pPr>
      <w:jc w:val="right"/>
    </w:pPr>
    <w:rPr>
      <w:rFonts w:eastAsia="Calibri" w:cs="Times New Roman"/>
      <w:b/>
      <w:color w:val="000000"/>
      <w:sz w:val="24"/>
      <w:szCs w:val="20"/>
      <w:lang w:val="id-ID"/>
    </w:rPr>
  </w:style>
  <w:style w:type="paragraph" w:customStyle="1" w:styleId="zzForeword">
    <w:name w:val="zzForeword"/>
    <w:basedOn w:val="Introduction"/>
    <w:next w:val="Normal"/>
    <w:rsid w:val="00497DBA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497DBA"/>
    <w:pPr>
      <w:spacing w:after="240"/>
    </w:pPr>
    <w:rPr>
      <w:rFonts w:eastAsia="Calibri" w:cs="Times New Roman"/>
      <w:color w:val="008000"/>
      <w:szCs w:val="20"/>
      <w:lang w:val="id-ID"/>
    </w:rPr>
  </w:style>
  <w:style w:type="paragraph" w:customStyle="1" w:styleId="zzIndex">
    <w:name w:val="zzIndex"/>
    <w:basedOn w:val="zzBiblio"/>
    <w:next w:val="IndexHeading"/>
    <w:rsid w:val="00497DBA"/>
  </w:style>
  <w:style w:type="paragraph" w:customStyle="1" w:styleId="zzLc5">
    <w:name w:val="zzLc5"/>
    <w:basedOn w:val="Normal"/>
    <w:next w:val="Normal"/>
    <w:rsid w:val="00497DBA"/>
    <w:pPr>
      <w:spacing w:after="240"/>
      <w:jc w:val="left"/>
    </w:pPr>
    <w:rPr>
      <w:rFonts w:eastAsia="Calibri" w:cs="Times New Roman"/>
      <w:szCs w:val="20"/>
      <w:lang w:val="id-ID"/>
    </w:rPr>
  </w:style>
  <w:style w:type="paragraph" w:customStyle="1" w:styleId="zzLc6">
    <w:name w:val="zzLc6"/>
    <w:basedOn w:val="Normal"/>
    <w:next w:val="Normal"/>
    <w:rsid w:val="00497DBA"/>
    <w:pPr>
      <w:spacing w:after="240"/>
      <w:jc w:val="left"/>
    </w:pPr>
    <w:rPr>
      <w:rFonts w:eastAsia="Calibri" w:cs="Times New Roman"/>
      <w:szCs w:val="20"/>
      <w:lang w:val="id-ID"/>
    </w:rPr>
  </w:style>
  <w:style w:type="paragraph" w:customStyle="1" w:styleId="zzLn5">
    <w:name w:val="zzLn5"/>
    <w:basedOn w:val="Normal"/>
    <w:next w:val="Normal"/>
    <w:rsid w:val="00497DBA"/>
    <w:pPr>
      <w:spacing w:after="240"/>
      <w:jc w:val="left"/>
    </w:pPr>
    <w:rPr>
      <w:rFonts w:eastAsia="Calibri" w:cs="Times New Roman"/>
      <w:szCs w:val="20"/>
      <w:lang w:val="id-ID"/>
    </w:rPr>
  </w:style>
  <w:style w:type="paragraph" w:customStyle="1" w:styleId="zzLn6">
    <w:name w:val="zzLn6"/>
    <w:basedOn w:val="Normal"/>
    <w:next w:val="Normal"/>
    <w:rsid w:val="00497DBA"/>
    <w:pPr>
      <w:spacing w:after="240"/>
      <w:jc w:val="left"/>
    </w:pPr>
    <w:rPr>
      <w:rFonts w:eastAsia="Calibri" w:cs="Times New Roman"/>
      <w:szCs w:val="20"/>
      <w:lang w:val="id-ID"/>
    </w:rPr>
  </w:style>
  <w:style w:type="paragraph" w:customStyle="1" w:styleId="zzSTDTitle">
    <w:name w:val="zzSTDTitle"/>
    <w:basedOn w:val="Normal"/>
    <w:next w:val="Normal"/>
    <w:rsid w:val="00497DBA"/>
    <w:pPr>
      <w:suppressAutoHyphens/>
      <w:spacing w:before="400" w:after="760" w:line="350" w:lineRule="exact"/>
      <w:jc w:val="left"/>
    </w:pPr>
    <w:rPr>
      <w:rFonts w:eastAsia="Calibri" w:cs="Times New Roman"/>
      <w:b/>
      <w:color w:val="0000FF"/>
      <w:sz w:val="32"/>
      <w:szCs w:val="20"/>
      <w:lang w:val="id-ID"/>
    </w:rPr>
  </w:style>
  <w:style w:type="paragraph" w:customStyle="1" w:styleId="Tabletext10">
    <w:name w:val="Table text (10)"/>
    <w:basedOn w:val="Normal"/>
    <w:rsid w:val="00497DBA"/>
    <w:pPr>
      <w:spacing w:before="60" w:after="60"/>
    </w:pPr>
    <w:rPr>
      <w:rFonts w:eastAsia="Calibri" w:cs="Times New Roman"/>
      <w:szCs w:val="20"/>
      <w:lang w:val="id-ID"/>
    </w:rPr>
  </w:style>
  <w:style w:type="paragraph" w:customStyle="1" w:styleId="Tabletext9">
    <w:name w:val="Table text (9)"/>
    <w:basedOn w:val="Normal"/>
    <w:rsid w:val="00497DBA"/>
    <w:pPr>
      <w:spacing w:before="60" w:after="60" w:line="210" w:lineRule="atLeast"/>
    </w:pPr>
    <w:rPr>
      <w:rFonts w:eastAsia="Calibri" w:cs="Times New Roman"/>
      <w:sz w:val="18"/>
      <w:szCs w:val="20"/>
      <w:lang w:val="id-ID"/>
    </w:rPr>
  </w:style>
  <w:style w:type="paragraph" w:customStyle="1" w:styleId="Tabletext8">
    <w:name w:val="Table text (8)"/>
    <w:basedOn w:val="Normal"/>
    <w:rsid w:val="00497DBA"/>
    <w:pPr>
      <w:spacing w:before="60" w:after="60" w:line="190" w:lineRule="atLeast"/>
    </w:pPr>
    <w:rPr>
      <w:rFonts w:eastAsia="Calibri" w:cs="Times New Roman"/>
      <w:sz w:val="16"/>
      <w:szCs w:val="20"/>
      <w:lang w:val="id-ID"/>
    </w:rPr>
  </w:style>
  <w:style w:type="paragraph" w:customStyle="1" w:styleId="Tabletext7">
    <w:name w:val="Table text (7)"/>
    <w:basedOn w:val="Normal"/>
    <w:rsid w:val="00497DBA"/>
    <w:pPr>
      <w:spacing w:before="60" w:after="60" w:line="170" w:lineRule="atLeast"/>
    </w:pPr>
    <w:rPr>
      <w:rFonts w:eastAsia="Calibri" w:cs="Times New Roman"/>
      <w:sz w:val="14"/>
      <w:szCs w:val="20"/>
      <w:lang w:val="id-ID"/>
    </w:rPr>
  </w:style>
  <w:style w:type="numbering" w:styleId="111111">
    <w:name w:val="Outline List 2"/>
    <w:aliases w:val="1 / 1"/>
    <w:basedOn w:val="NoList"/>
    <w:uiPriority w:val="99"/>
    <w:semiHidden/>
    <w:unhideWhenUsed/>
    <w:rsid w:val="00497DBA"/>
    <w:pPr>
      <w:numPr>
        <w:numId w:val="5"/>
      </w:numPr>
    </w:pPr>
  </w:style>
  <w:style w:type="table" w:styleId="TableGrid">
    <w:name w:val="Table Grid"/>
    <w:basedOn w:val="TableNormal"/>
    <w:uiPriority w:val="99"/>
    <w:rsid w:val="00497DBA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croText1">
    <w:name w:val="Macro Text1"/>
    <w:uiPriority w:val="99"/>
    <w:semiHidden/>
    <w:rsid w:val="00497D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hAnsi="Courier New"/>
      <w:lang w:val="en-GB" w:eastAsia="ja-JP"/>
    </w:rPr>
  </w:style>
  <w:style w:type="paragraph" w:customStyle="1" w:styleId="alphabullet">
    <w:name w:val="alpha bullet"/>
    <w:basedOn w:val="ListNumber"/>
    <w:uiPriority w:val="99"/>
    <w:rsid w:val="00497DBA"/>
    <w:pPr>
      <w:numPr>
        <w:numId w:val="0"/>
      </w:numPr>
      <w:spacing w:after="240"/>
      <w:contextualSpacing w:val="0"/>
    </w:pPr>
    <w:rPr>
      <w:rFonts w:eastAsia="Calibri" w:cs="Times New Roman"/>
      <w:szCs w:val="20"/>
      <w:lang w:val="id-ID"/>
    </w:rPr>
  </w:style>
  <w:style w:type="paragraph" w:styleId="NormalWeb">
    <w:name w:val="Normal (Web)"/>
    <w:basedOn w:val="Normal"/>
    <w:uiPriority w:val="99"/>
    <w:rsid w:val="00497DBA"/>
    <w:pPr>
      <w:spacing w:after="240"/>
    </w:pPr>
    <w:rPr>
      <w:rFonts w:ascii="Times New Roman" w:eastAsia="Calibri" w:hAnsi="Times New Roman" w:cs="Times New Roman"/>
      <w:sz w:val="24"/>
      <w:szCs w:val="24"/>
      <w:lang w:val="id-ID"/>
    </w:rPr>
  </w:style>
  <w:style w:type="paragraph" w:styleId="Revision">
    <w:name w:val="Revision"/>
    <w:hidden/>
    <w:uiPriority w:val="99"/>
    <w:semiHidden/>
    <w:rsid w:val="00497DBA"/>
    <w:rPr>
      <w:rFonts w:ascii="Arial" w:hAnsi="Arial"/>
      <w:lang w:val="de-DE" w:eastAsia="ja-JP"/>
    </w:rPr>
  </w:style>
  <w:style w:type="paragraph" w:customStyle="1" w:styleId="listbulletround1">
    <w:name w:val="listbulletround1"/>
    <w:basedOn w:val="Normal"/>
    <w:uiPriority w:val="99"/>
    <w:rsid w:val="00497DBA"/>
    <w:pPr>
      <w:numPr>
        <w:numId w:val="6"/>
      </w:numPr>
      <w:spacing w:before="120" w:after="120"/>
      <w:jc w:val="left"/>
    </w:pPr>
    <w:rPr>
      <w:rFonts w:eastAsia="Calibri" w:cs="Times New Roman"/>
      <w:color w:val="000000"/>
      <w:szCs w:val="20"/>
      <w:lang w:val="id-ID"/>
    </w:rPr>
  </w:style>
  <w:style w:type="paragraph" w:customStyle="1" w:styleId="para">
    <w:name w:val="para"/>
    <w:basedOn w:val="Normal"/>
    <w:uiPriority w:val="99"/>
    <w:rsid w:val="00497DBA"/>
    <w:pPr>
      <w:spacing w:after="240"/>
      <w:jc w:val="left"/>
    </w:pPr>
    <w:rPr>
      <w:rFonts w:ascii="Times New Roman" w:eastAsia="Calibri" w:hAnsi="Times New Roman" w:cs="Times New Roman"/>
      <w:color w:val="000000"/>
      <w:szCs w:val="20"/>
      <w:lang w:val="id-ID"/>
    </w:rPr>
  </w:style>
  <w:style w:type="paragraph" w:customStyle="1" w:styleId="Default">
    <w:name w:val="Default"/>
    <w:uiPriority w:val="99"/>
    <w:rsid w:val="00497D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dnindex">
    <w:name w:val="dnindex"/>
    <w:uiPriority w:val="99"/>
    <w:rsid w:val="00497DBA"/>
    <w:rPr>
      <w:rFonts w:cs="Times New Roman"/>
    </w:rPr>
  </w:style>
  <w:style w:type="character" w:customStyle="1" w:styleId="TextedebullesCar">
    <w:name w:val="Texte de bulles Car"/>
    <w:uiPriority w:val="99"/>
    <w:semiHidden/>
    <w:rsid w:val="00497DBA"/>
    <w:rPr>
      <w:rFonts w:ascii="Tahoma" w:hAnsi="Tahoma" w:cs="Tahoma"/>
      <w:sz w:val="16"/>
      <w:lang w:val="de-DE" w:eastAsia="ja-JP"/>
    </w:rPr>
  </w:style>
  <w:style w:type="character" w:customStyle="1" w:styleId="PieddepageCar">
    <w:name w:val="Pied de page Car"/>
    <w:uiPriority w:val="99"/>
    <w:rsid w:val="00497DBA"/>
    <w:rPr>
      <w:rFonts w:ascii="Arial" w:hAnsi="Arial" w:cs="Times New Roman"/>
      <w:lang w:val="de-DE" w:eastAsia="ja-JP"/>
    </w:rPr>
  </w:style>
  <w:style w:type="character" w:customStyle="1" w:styleId="TitreCar">
    <w:name w:val="Titre Car"/>
    <w:uiPriority w:val="99"/>
    <w:rsid w:val="00497DBA"/>
    <w:rPr>
      <w:rFonts w:ascii="Arial" w:hAnsi="Arial" w:cs="Times New Roman"/>
      <w:b/>
      <w:kern w:val="28"/>
      <w:sz w:val="32"/>
      <w:lang w:val="de-DE" w:eastAsia="ja-JP"/>
    </w:rPr>
  </w:style>
  <w:style w:type="character" w:customStyle="1" w:styleId="En-tteCar">
    <w:name w:val="En-tête Car"/>
    <w:uiPriority w:val="99"/>
    <w:rsid w:val="00497DBA"/>
    <w:rPr>
      <w:rFonts w:ascii="Arial" w:hAnsi="Arial" w:cs="Times New Roman"/>
      <w:b/>
      <w:sz w:val="22"/>
      <w:lang w:val="de-DE" w:eastAsia="ja-JP"/>
    </w:rPr>
  </w:style>
  <w:style w:type="character" w:customStyle="1" w:styleId="CommentaireCar">
    <w:name w:val="Commentaire Car"/>
    <w:uiPriority w:val="99"/>
    <w:semiHidden/>
    <w:rsid w:val="00497DBA"/>
    <w:rPr>
      <w:rFonts w:ascii="Arial" w:hAnsi="Arial" w:cs="Times New Roman"/>
      <w:lang w:val="de-DE" w:eastAsia="ja-JP"/>
    </w:rPr>
  </w:style>
  <w:style w:type="paragraph" w:customStyle="1" w:styleId="listbulletsquare1">
    <w:name w:val="listbulletsquare1"/>
    <w:basedOn w:val="Normal"/>
    <w:uiPriority w:val="99"/>
    <w:rsid w:val="00497DBA"/>
    <w:pPr>
      <w:tabs>
        <w:tab w:val="num" w:pos="643"/>
        <w:tab w:val="num" w:pos="1492"/>
      </w:tabs>
      <w:spacing w:before="120" w:after="120"/>
      <w:ind w:left="1492" w:hanging="360"/>
      <w:jc w:val="left"/>
    </w:pPr>
    <w:rPr>
      <w:rFonts w:eastAsia="Calibri" w:cs="Times New Roman"/>
      <w:color w:val="000000"/>
      <w:szCs w:val="20"/>
      <w:lang w:val="id-ID" w:eastAsia="en-GB"/>
    </w:rPr>
  </w:style>
  <w:style w:type="character" w:customStyle="1" w:styleId="Hyperlink1">
    <w:name w:val="Hyperlink1"/>
    <w:uiPriority w:val="99"/>
    <w:rsid w:val="00497DBA"/>
    <w:rPr>
      <w:color w:val="0036DB"/>
      <w:sz w:val="20"/>
      <w:u w:val="single"/>
      <w:lang w:val="fr-FR"/>
    </w:rPr>
  </w:style>
  <w:style w:type="paragraph" w:customStyle="1" w:styleId="Part1box">
    <w:name w:val="Part 1 box"/>
    <w:uiPriority w:val="99"/>
    <w:rsid w:val="00497DBA"/>
    <w:pPr>
      <w:pBdr>
        <w:top w:val="dashed" w:sz="4" w:space="0" w:color="000000"/>
        <w:left w:val="dashed" w:sz="4" w:space="0" w:color="000000"/>
        <w:bottom w:val="dashed" w:sz="4" w:space="0" w:color="000000"/>
        <w:right w:val="dashed" w:sz="4" w:space="0" w:color="000000"/>
      </w:pBdr>
      <w:shd w:val="clear" w:color="auto" w:fill="F2F2F2"/>
    </w:pPr>
    <w:rPr>
      <w:rFonts w:ascii="Times New Roman" w:eastAsia="ヒラギノ角ゴ Pro W3" w:hAnsi="Times New Roman"/>
      <w:color w:val="000000"/>
      <w:sz w:val="18"/>
      <w:lang w:val="en-GB" w:eastAsia="en-GB"/>
    </w:rPr>
  </w:style>
  <w:style w:type="paragraph" w:customStyle="1" w:styleId="bullets0">
    <w:name w:val="bullets"/>
    <w:uiPriority w:val="99"/>
    <w:rsid w:val="00497DBA"/>
    <w:pPr>
      <w:spacing w:after="240" w:line="230" w:lineRule="atLeast"/>
      <w:jc w:val="both"/>
    </w:pPr>
    <w:rPr>
      <w:rFonts w:ascii="Arial" w:eastAsia="ヒラギノ角ゴ Pro W3" w:hAnsi="Arial"/>
      <w:color w:val="00000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7DBA"/>
    <w:rPr>
      <w:rFonts w:eastAsia="ヒラギノ角ゴ Pro W3"/>
      <w:color w:val="000000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DBA"/>
    <w:rPr>
      <w:rFonts w:ascii="Arial" w:eastAsia="ヒラギノ角ゴ Pro W3" w:hAnsi="Arial" w:cs="Times New Roman"/>
      <w:color w:val="000000"/>
      <w:sz w:val="22"/>
      <w:lang w:val="id-ID"/>
    </w:rPr>
  </w:style>
  <w:style w:type="character" w:customStyle="1" w:styleId="CommentTextChar1">
    <w:name w:val="Comment Text Char1"/>
    <w:link w:val="CommentText"/>
    <w:semiHidden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customStyle="1" w:styleId="insetbullet">
    <w:name w:val="inset bullet"/>
    <w:basedOn w:val="ListNumber2"/>
    <w:link w:val="insetbulletChar"/>
    <w:qFormat/>
    <w:rsid w:val="00497DBA"/>
    <w:pPr>
      <w:spacing w:after="120"/>
      <w:ind w:left="0" w:firstLine="0"/>
    </w:pPr>
  </w:style>
  <w:style w:type="paragraph" w:customStyle="1" w:styleId="xl25">
    <w:name w:val="xl25"/>
    <w:basedOn w:val="Normal"/>
    <w:rsid w:val="00497DBA"/>
    <w:pP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 w:cs="Times New Roman"/>
      <w:sz w:val="24"/>
      <w:szCs w:val="24"/>
      <w:lang w:val="id-ID"/>
    </w:rPr>
  </w:style>
  <w:style w:type="character" w:customStyle="1" w:styleId="ListNumber2Char">
    <w:name w:val="List Number 2 Char"/>
    <w:link w:val="ListNumber2"/>
    <w:rsid w:val="00497DBA"/>
    <w:rPr>
      <w:rFonts w:ascii="Arial" w:eastAsia="Calibri" w:hAnsi="Arial" w:cs="Times New Roman"/>
      <w:sz w:val="22"/>
      <w:szCs w:val="20"/>
      <w:lang w:val="id-ID"/>
    </w:rPr>
  </w:style>
  <w:style w:type="character" w:customStyle="1" w:styleId="insetbulletChar">
    <w:name w:val="inset bullet Char"/>
    <w:basedOn w:val="ListNumber2Char"/>
    <w:link w:val="insetbullet"/>
    <w:rsid w:val="00497DBA"/>
    <w:rPr>
      <w:rFonts w:ascii="Arial" w:eastAsia="Calibri" w:hAnsi="Arial" w:cs="Times New Roman"/>
      <w:sz w:val="22"/>
      <w:szCs w:val="20"/>
      <w:lang w:val="id-ID"/>
    </w:rPr>
  </w:style>
  <w:style w:type="paragraph" w:styleId="HTMLPreformatted">
    <w:name w:val="HTML Preformatted"/>
    <w:basedOn w:val="Normal"/>
    <w:link w:val="HTMLPreformattedChar"/>
    <w:rsid w:val="00497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eastAsia="Courier" w:hAnsi="Courier" w:cs="Times New Roman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97DBA"/>
    <w:rPr>
      <w:rFonts w:ascii="Courier" w:eastAsia="Courier" w:hAnsi="Courier" w:cs="Times New Roman"/>
      <w:sz w:val="22"/>
      <w:szCs w:val="20"/>
    </w:rPr>
  </w:style>
  <w:style w:type="paragraph" w:customStyle="1" w:styleId="PARAGRAPH">
    <w:name w:val="PARAGRAPH"/>
    <w:rsid w:val="00497DBA"/>
    <w:pPr>
      <w:spacing w:before="100" w:after="200"/>
      <w:jc w:val="both"/>
    </w:pPr>
    <w:rPr>
      <w:rFonts w:ascii="Arial" w:eastAsia="Times New Roman" w:hAnsi="Arial" w:cs="Arial"/>
      <w:spacing w:val="8"/>
      <w:lang w:val="en-GB" w:eastAsia="zh-CN"/>
    </w:rPr>
  </w:style>
  <w:style w:type="paragraph" w:customStyle="1" w:styleId="ISOChange">
    <w:name w:val="ISO_Change"/>
    <w:basedOn w:val="Normal"/>
    <w:rsid w:val="00497DBA"/>
    <w:pPr>
      <w:spacing w:before="210" w:after="0" w:line="210" w:lineRule="exact"/>
      <w:jc w:val="left"/>
    </w:pPr>
    <w:rPr>
      <w:rFonts w:eastAsia="Times New Roman" w:cs="Times New Roman"/>
      <w:sz w:val="18"/>
      <w:szCs w:val="20"/>
      <w:lang w:val="id-ID"/>
    </w:rPr>
  </w:style>
  <w:style w:type="paragraph" w:customStyle="1" w:styleId="TABLE-cell">
    <w:name w:val="TABLE-cell"/>
    <w:basedOn w:val="Normal"/>
    <w:rsid w:val="00497DBA"/>
    <w:pPr>
      <w:spacing w:before="60" w:after="60"/>
      <w:jc w:val="left"/>
    </w:pPr>
    <w:rPr>
      <w:rFonts w:eastAsia="Times New Roman"/>
      <w:spacing w:val="8"/>
      <w:sz w:val="16"/>
      <w:szCs w:val="16"/>
      <w:lang w:val="id-ID" w:eastAsia="zh-CN"/>
    </w:rPr>
  </w:style>
  <w:style w:type="paragraph" w:customStyle="1" w:styleId="hzz">
    <w:name w:val="hzz"/>
    <w:basedOn w:val="zzForeword"/>
    <w:qFormat/>
    <w:rsid w:val="00497DBA"/>
    <w:pPr>
      <w:spacing w:before="0" w:after="660" w:line="240" w:lineRule="auto"/>
      <w:jc w:val="center"/>
    </w:pPr>
    <w:rPr>
      <w:color w:val="auto"/>
      <w:sz w:val="22"/>
      <w:szCs w:val="22"/>
      <w:lang w:val="fr-FR"/>
    </w:rPr>
  </w:style>
  <w:style w:type="paragraph" w:customStyle="1" w:styleId="fdcopy">
    <w:name w:val="fdcopy"/>
    <w:basedOn w:val="zzCopyright"/>
    <w:rsid w:val="00497DB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230" w:line="230" w:lineRule="exact"/>
      <w:ind w:left="100" w:right="100"/>
    </w:pPr>
    <w:rPr>
      <w:rFonts w:eastAsia="Times New Roman"/>
    </w:rPr>
  </w:style>
  <w:style w:type="paragraph" w:customStyle="1" w:styleId="pbcopy">
    <w:name w:val="pbcopy"/>
    <w:basedOn w:val="Footer"/>
    <w:rsid w:val="00497DBA"/>
    <w:pPr>
      <w:tabs>
        <w:tab w:val="clear" w:pos="4320"/>
        <w:tab w:val="clear" w:pos="8640"/>
      </w:tabs>
      <w:spacing w:after="60" w:line="190" w:lineRule="exact"/>
    </w:pPr>
    <w:rPr>
      <w:rFonts w:eastAsia="Times New Roman" w:cs="Times New Roman"/>
      <w:sz w:val="16"/>
      <w:szCs w:val="20"/>
      <w:lang w:val="id-ID"/>
    </w:rPr>
  </w:style>
  <w:style w:type="paragraph" w:customStyle="1" w:styleId="covernote">
    <w:name w:val="covernote"/>
    <w:basedOn w:val="Normal"/>
    <w:next w:val="Normal"/>
    <w:rsid w:val="00497DBA"/>
    <w:pPr>
      <w:spacing w:after="230" w:line="230" w:lineRule="exact"/>
      <w:ind w:left="100" w:right="100"/>
    </w:pPr>
    <w:rPr>
      <w:rFonts w:eastAsia="Times New Roman" w:cs="Times New Roman"/>
      <w:szCs w:val="20"/>
      <w:lang w:val="id-ID"/>
    </w:rPr>
  </w:style>
  <w:style w:type="paragraph" w:customStyle="1" w:styleId="ListParagraph1">
    <w:name w:val="List Paragraph 1"/>
    <w:basedOn w:val="ListParagraph"/>
    <w:qFormat/>
    <w:rsid w:val="00A66D0F"/>
    <w:pPr>
      <w:numPr>
        <w:numId w:val="13"/>
      </w:numPr>
    </w:pPr>
  </w:style>
  <w:style w:type="paragraph" w:customStyle="1" w:styleId="ListNumber1">
    <w:name w:val="List Number1"/>
    <w:basedOn w:val="Normal"/>
    <w:qFormat/>
    <w:rsid w:val="00174B01"/>
    <w:pPr>
      <w:numPr>
        <w:numId w:val="14"/>
      </w:numPr>
      <w:spacing w:after="240" w:line="230" w:lineRule="atLeast"/>
    </w:pPr>
    <w:rPr>
      <w:rFonts w:cs="Times New Roman"/>
      <w:sz w:val="20"/>
      <w:szCs w:val="20"/>
      <w:lang w:val="en-GB" w:eastAsia="ja-JP"/>
    </w:rPr>
  </w:style>
  <w:style w:type="paragraph" w:customStyle="1" w:styleId="gambar">
    <w:name w:val="@gambar"/>
    <w:basedOn w:val="Figuretitle"/>
    <w:qFormat/>
    <w:rsid w:val="001C09FF"/>
    <w:pPr>
      <w:spacing w:before="0" w:after="0"/>
    </w:pPr>
  </w:style>
  <w:style w:type="paragraph" w:customStyle="1" w:styleId="pasal">
    <w:name w:val="@pasal"/>
    <w:basedOn w:val="Heading1"/>
    <w:qFormat/>
    <w:rsid w:val="001C09FF"/>
    <w:pPr>
      <w:spacing w:after="0"/>
    </w:pPr>
  </w:style>
  <w:style w:type="paragraph" w:styleId="Bibliography">
    <w:name w:val="Bibliography"/>
    <w:basedOn w:val="Normal"/>
    <w:next w:val="Normal"/>
    <w:uiPriority w:val="70"/>
    <w:rsid w:val="008A422D"/>
    <w:pPr>
      <w:spacing w:after="240"/>
    </w:pPr>
    <w:rPr>
      <w:rFonts w:eastAsia="Calibri" w:cs="Times New Roman"/>
      <w:szCs w:val="20"/>
      <w:lang w:val="id-ID"/>
    </w:rPr>
  </w:style>
  <w:style w:type="paragraph" w:customStyle="1" w:styleId="Qwer">
    <w:name w:val="Qwer"/>
    <w:basedOn w:val="Heading1"/>
    <w:qFormat/>
    <w:rsid w:val="008366D0"/>
    <w:pPr>
      <w:numPr>
        <w:numId w:val="0"/>
      </w:numPr>
      <w:tabs>
        <w:tab w:val="clear" w:pos="400"/>
        <w:tab w:val="clear" w:pos="560"/>
      </w:tabs>
      <w:suppressAutoHyphens w:val="0"/>
      <w:spacing w:after="0"/>
      <w:jc w:val="center"/>
    </w:pPr>
    <w:rPr>
      <w:rFonts w:eastAsia="Times New Roman" w:cs="Arial"/>
      <w:lang w:val="en-US"/>
    </w:rPr>
  </w:style>
  <w:style w:type="paragraph" w:customStyle="1" w:styleId="qwer1">
    <w:name w:val="qwer1"/>
    <w:basedOn w:val="ListParagraph"/>
    <w:link w:val="qwer1Char"/>
    <w:qFormat/>
    <w:rsid w:val="008366D0"/>
    <w:pPr>
      <w:numPr>
        <w:numId w:val="25"/>
      </w:numPr>
      <w:autoSpaceDE w:val="0"/>
      <w:autoSpaceDN w:val="0"/>
      <w:adjustRightInd w:val="0"/>
      <w:spacing w:after="0"/>
      <w:contextualSpacing/>
      <w:jc w:val="left"/>
    </w:pPr>
    <w:rPr>
      <w:b/>
      <w:bCs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366D0"/>
    <w:rPr>
      <w:rFonts w:ascii="Arial" w:eastAsia="Calibri" w:hAnsi="Arial" w:cs="Arial"/>
      <w:sz w:val="22"/>
      <w:szCs w:val="22"/>
      <w:lang w:eastAsia="en-US"/>
    </w:rPr>
  </w:style>
  <w:style w:type="character" w:customStyle="1" w:styleId="qwer1Char">
    <w:name w:val="qwer1 Char"/>
    <w:basedOn w:val="ListParagraphChar"/>
    <w:link w:val="qwer1"/>
    <w:rsid w:val="008366D0"/>
    <w:rPr>
      <w:rFonts w:ascii="Arial" w:eastAsia="Calibri" w:hAnsi="Arial" w:cs="Arial"/>
      <w:b/>
      <w:bCs/>
      <w:sz w:val="22"/>
      <w:szCs w:val="22"/>
      <w:lang w:val="en-US" w:eastAsia="en-US"/>
    </w:rPr>
  </w:style>
  <w:style w:type="paragraph" w:customStyle="1" w:styleId="isi">
    <w:name w:val="@isi"/>
    <w:basedOn w:val="TOC1"/>
    <w:autoRedefine/>
    <w:qFormat/>
    <w:rsid w:val="00780EF8"/>
    <w:pPr>
      <w:widowControl/>
      <w:suppressLineNumbers w:val="0"/>
      <w:tabs>
        <w:tab w:val="clear" w:pos="9071"/>
        <w:tab w:val="right" w:leader="dot" w:pos="9062"/>
      </w:tabs>
      <w:suppressAutoHyphens w:val="0"/>
    </w:pPr>
    <w:rPr>
      <w:rFonts w:eastAsia="Times New Roman" w:cs="Arial"/>
      <w:b/>
      <w:noProof/>
      <w:kern w:val="0"/>
      <w:szCs w:val="22"/>
      <w:lang w:val="en-US" w:eastAsia="en-US" w:bidi="ar-SA"/>
    </w:rPr>
  </w:style>
  <w:style w:type="paragraph" w:customStyle="1" w:styleId="rini">
    <w:name w:val="@rini"/>
    <w:basedOn w:val="Normal"/>
    <w:link w:val="riniChar"/>
    <w:qFormat/>
    <w:rsid w:val="00780EF8"/>
    <w:pPr>
      <w:spacing w:after="0"/>
      <w:jc w:val="left"/>
    </w:pPr>
    <w:rPr>
      <w:rFonts w:eastAsia="Times New Roman"/>
      <w:b/>
      <w:lang w:val="fr-FR"/>
    </w:rPr>
  </w:style>
  <w:style w:type="character" w:customStyle="1" w:styleId="riniChar">
    <w:name w:val="@rini Char"/>
    <w:basedOn w:val="DefaultParagraphFont"/>
    <w:link w:val="rini"/>
    <w:rsid w:val="00780EF8"/>
    <w:rPr>
      <w:rFonts w:ascii="Arial" w:eastAsia="Times New Roman" w:hAnsi="Arial" w:cs="Arial"/>
      <w:b/>
      <w:sz w:val="22"/>
      <w:szCs w:val="22"/>
      <w:lang w:val="fr-FR" w:eastAsia="en-US"/>
    </w:rPr>
  </w:style>
  <w:style w:type="paragraph" w:customStyle="1" w:styleId="Tabel">
    <w:name w:val="@Tabel"/>
    <w:basedOn w:val="rini"/>
    <w:qFormat/>
    <w:rsid w:val="00780EF8"/>
    <w:pPr>
      <w:jc w:val="center"/>
    </w:pPr>
  </w:style>
  <w:style w:type="paragraph" w:customStyle="1" w:styleId="Style16">
    <w:name w:val="Style16"/>
    <w:basedOn w:val="Normal"/>
    <w:link w:val="Style16Char"/>
    <w:uiPriority w:val="99"/>
    <w:rsid w:val="00601B9A"/>
    <w:pPr>
      <w:widowControl w:val="0"/>
      <w:autoSpaceDE w:val="0"/>
      <w:autoSpaceDN w:val="0"/>
      <w:adjustRightInd w:val="0"/>
      <w:spacing w:after="0" w:line="229" w:lineRule="exact"/>
    </w:pPr>
    <w:rPr>
      <w:rFonts w:ascii="Arial Unicode MS" w:eastAsia="Arial Unicode MS" w:hAnsi="Calibri" w:cs="Times New Roman"/>
      <w:sz w:val="24"/>
      <w:szCs w:val="24"/>
    </w:rPr>
  </w:style>
  <w:style w:type="paragraph" w:customStyle="1" w:styleId="Style25">
    <w:name w:val="Style25"/>
    <w:basedOn w:val="Normal"/>
    <w:uiPriority w:val="99"/>
    <w:rsid w:val="00601B9A"/>
    <w:pPr>
      <w:widowControl w:val="0"/>
      <w:autoSpaceDE w:val="0"/>
      <w:autoSpaceDN w:val="0"/>
      <w:adjustRightInd w:val="0"/>
      <w:spacing w:after="0"/>
      <w:jc w:val="left"/>
    </w:pPr>
    <w:rPr>
      <w:rFonts w:ascii="Arial Unicode MS" w:eastAsia="Arial Unicode MS" w:hAnsi="Calibri" w:cs="Arial Unicode MS"/>
      <w:sz w:val="24"/>
      <w:szCs w:val="24"/>
    </w:rPr>
  </w:style>
  <w:style w:type="character" w:customStyle="1" w:styleId="FontStyle37">
    <w:name w:val="Font Style37"/>
    <w:uiPriority w:val="99"/>
    <w:rsid w:val="00601B9A"/>
    <w:rPr>
      <w:rFonts w:ascii="Arial Unicode MS" w:eastAsia="Arial Unicode MS" w:cs="Arial Unicode MS"/>
      <w:b/>
      <w:bCs/>
      <w:color w:val="000000"/>
      <w:sz w:val="24"/>
      <w:szCs w:val="24"/>
    </w:rPr>
  </w:style>
  <w:style w:type="character" w:customStyle="1" w:styleId="FontStyle39">
    <w:name w:val="Font Style39"/>
    <w:uiPriority w:val="99"/>
    <w:rsid w:val="00601B9A"/>
    <w:rPr>
      <w:rFonts w:ascii="Arial Unicode MS" w:eastAsia="Arial Unicode MS" w:cs="Arial Unicode MS"/>
      <w:color w:val="000000"/>
      <w:sz w:val="16"/>
      <w:szCs w:val="16"/>
    </w:rPr>
  </w:style>
  <w:style w:type="paragraph" w:customStyle="1" w:styleId="gambar0">
    <w:name w:val="#gambar"/>
    <w:basedOn w:val="Normal"/>
    <w:qFormat/>
    <w:rsid w:val="00601B9A"/>
    <w:pPr>
      <w:autoSpaceDE w:val="0"/>
      <w:autoSpaceDN w:val="0"/>
      <w:adjustRightInd w:val="0"/>
      <w:spacing w:after="0"/>
      <w:jc w:val="center"/>
    </w:pPr>
    <w:rPr>
      <w:rFonts w:eastAsia="Arial Unicode MS"/>
      <w:b/>
    </w:rPr>
  </w:style>
  <w:style w:type="character" w:customStyle="1" w:styleId="Style16Char">
    <w:name w:val="Style16 Char"/>
    <w:link w:val="Style16"/>
    <w:uiPriority w:val="99"/>
    <w:rsid w:val="00601B9A"/>
    <w:rPr>
      <w:rFonts w:ascii="Arial Unicode MS" w:eastAsia="Arial Unicode MS" w:hAnsi="Calibri"/>
      <w:sz w:val="24"/>
      <w:szCs w:val="24"/>
      <w:lang w:val="en-US" w:eastAsia="en-US"/>
    </w:rPr>
  </w:style>
  <w:style w:type="paragraph" w:customStyle="1" w:styleId="Style15">
    <w:name w:val="Style15"/>
    <w:basedOn w:val="Normal"/>
    <w:uiPriority w:val="99"/>
    <w:rsid w:val="00601B9A"/>
    <w:pPr>
      <w:widowControl w:val="0"/>
      <w:autoSpaceDE w:val="0"/>
      <w:autoSpaceDN w:val="0"/>
      <w:adjustRightInd w:val="0"/>
      <w:spacing w:after="0"/>
      <w:jc w:val="left"/>
    </w:pPr>
    <w:rPr>
      <w:rFonts w:ascii="Arial Unicode MS" w:eastAsia="Arial Unicode MS" w:hAnsi="Calibri" w:cs="Arial Unicode MS"/>
      <w:sz w:val="24"/>
      <w:szCs w:val="24"/>
    </w:rPr>
  </w:style>
  <w:style w:type="character" w:customStyle="1" w:styleId="FontStyle38">
    <w:name w:val="Font Style38"/>
    <w:uiPriority w:val="99"/>
    <w:rsid w:val="00601B9A"/>
    <w:rPr>
      <w:rFonts w:ascii="Arial Unicode MS" w:eastAsia="Arial Unicode MS" w:cs="Arial Unicode MS"/>
      <w:b/>
      <w:bCs/>
      <w:color w:val="000000"/>
      <w:sz w:val="28"/>
      <w:szCs w:val="28"/>
    </w:rPr>
  </w:style>
  <w:style w:type="paragraph" w:customStyle="1" w:styleId="lampiran">
    <w:name w:val="#lampiran"/>
    <w:basedOn w:val="Style15"/>
    <w:qFormat/>
    <w:rsid w:val="00601B9A"/>
    <w:pPr>
      <w:widowControl/>
      <w:ind w:right="86"/>
      <w:jc w:val="center"/>
    </w:pPr>
    <w:rPr>
      <w:rFonts w:ascii="Arial" w:hAnsi="Arial" w:cs="Arial"/>
      <w:b/>
      <w:sz w:val="22"/>
      <w:szCs w:val="22"/>
    </w:rPr>
  </w:style>
  <w:style w:type="paragraph" w:customStyle="1" w:styleId="tabel0">
    <w:name w:val="@tabel"/>
    <w:basedOn w:val="Normal"/>
    <w:qFormat/>
    <w:rsid w:val="003D26DC"/>
    <w:pPr>
      <w:keepNext/>
      <w:spacing w:after="0"/>
      <w:jc w:val="center"/>
      <w:outlineLvl w:val="1"/>
    </w:pPr>
    <w:rPr>
      <w:rFonts w:eastAsia="Times New Roman"/>
      <w:b/>
      <w:bCs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BD564-E67A-4B4A-9C4F-F6D445CB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Depkominfo</Company>
  <LinksUpToDate>false</LinksUpToDate>
  <CharactersWithSpaces>8996</CharactersWithSpaces>
  <SharedDoc>false</SharedDoc>
  <HLinks>
    <vt:vector size="48" baseType="variant"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_Toc348447278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_Toc348534321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_Toc348534320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_Toc348534319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_Toc348534318</vt:lpwstr>
      </vt:variant>
      <vt:variant>
        <vt:i4>1441853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_Toc348447261</vt:lpwstr>
      </vt:variant>
      <vt:variant>
        <vt:i4>1441853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_Toc348447260</vt:lpwstr>
      </vt:variant>
      <vt:variant>
        <vt:i4>1376317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_Toc348447259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El Himam</dc:creator>
  <cp:keywords/>
  <cp:lastModifiedBy>ghany cahyadi</cp:lastModifiedBy>
  <cp:revision>5</cp:revision>
  <cp:lastPrinted>2012-11-28T17:17:00Z</cp:lastPrinted>
  <dcterms:created xsi:type="dcterms:W3CDTF">2015-12-06T18:29:00Z</dcterms:created>
  <dcterms:modified xsi:type="dcterms:W3CDTF">2015-12-06T18:34:00Z</dcterms:modified>
</cp:coreProperties>
</file>